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A5087" w14:textId="77777777" w:rsidR="007F217D" w:rsidRPr="00DD6BC7" w:rsidRDefault="007F217D" w:rsidP="007F217D">
      <w:pPr>
        <w:spacing w:line="280" w:lineRule="atLeast"/>
        <w:outlineLvl w:val="0"/>
        <w:rPr>
          <w:rFonts w:ascii="Arial" w:hAnsi="Arial" w:cs="Helvetica"/>
          <w:b/>
          <w:sz w:val="22"/>
          <w:szCs w:val="22"/>
        </w:rPr>
      </w:pPr>
      <w:r w:rsidRPr="00DD6BC7">
        <w:rPr>
          <w:rFonts w:ascii="Arial" w:hAnsi="Arial" w:cs="Helvetica"/>
          <w:b/>
          <w:sz w:val="22"/>
          <w:szCs w:val="22"/>
        </w:rPr>
        <w:t>Response to Reviewers</w:t>
      </w:r>
    </w:p>
    <w:p w14:paraId="3150439B" w14:textId="77777777" w:rsidR="007F217D" w:rsidRDefault="007F217D" w:rsidP="007F217D">
      <w:pPr>
        <w:spacing w:line="280" w:lineRule="atLeast"/>
        <w:rPr>
          <w:rFonts w:ascii="Arial" w:hAnsi="Arial" w:cs="Helvetica"/>
          <w:b/>
          <w:sz w:val="22"/>
          <w:szCs w:val="22"/>
        </w:rPr>
      </w:pPr>
    </w:p>
    <w:p w14:paraId="6F3E4ED2" w14:textId="77777777" w:rsidR="00020C88" w:rsidRPr="00020C88" w:rsidRDefault="00020C88" w:rsidP="007F217D">
      <w:pPr>
        <w:spacing w:line="280" w:lineRule="atLeast"/>
        <w:rPr>
          <w:rFonts w:ascii="Arial" w:hAnsi="Arial" w:cs="Helvetica"/>
          <w:sz w:val="22"/>
          <w:szCs w:val="22"/>
        </w:rPr>
      </w:pPr>
      <w:r w:rsidRPr="00020C88">
        <w:rPr>
          <w:rFonts w:ascii="Arial" w:hAnsi="Arial" w:cs="Helvetica"/>
          <w:sz w:val="22"/>
          <w:szCs w:val="22"/>
        </w:rPr>
        <w:t>We would like to thank the</w:t>
      </w:r>
      <w:r>
        <w:rPr>
          <w:rFonts w:ascii="Arial" w:hAnsi="Arial" w:cs="Helvetica"/>
          <w:sz w:val="22"/>
          <w:szCs w:val="22"/>
        </w:rPr>
        <w:t xml:space="preserve"> editor and reviewers for their comments. </w:t>
      </w:r>
    </w:p>
    <w:p w14:paraId="4462D35D" w14:textId="77777777" w:rsidR="00020C88" w:rsidRPr="00DD6BC7" w:rsidRDefault="00020C88" w:rsidP="007F217D">
      <w:pPr>
        <w:spacing w:line="280" w:lineRule="atLeast"/>
        <w:rPr>
          <w:rFonts w:ascii="Arial" w:hAnsi="Arial" w:cs="Helvetica"/>
          <w:b/>
          <w:sz w:val="22"/>
          <w:szCs w:val="22"/>
        </w:rPr>
      </w:pPr>
    </w:p>
    <w:p w14:paraId="1E53610B" w14:textId="77777777" w:rsidR="007F217D" w:rsidRPr="00DD6BC7" w:rsidRDefault="00020C88" w:rsidP="007F217D">
      <w:pPr>
        <w:spacing w:after="120" w:line="280" w:lineRule="atLeast"/>
        <w:outlineLvl w:val="0"/>
        <w:rPr>
          <w:rFonts w:ascii="Arial" w:hAnsi="Arial" w:cs="Helvetica"/>
          <w:b/>
          <w:sz w:val="22"/>
          <w:szCs w:val="22"/>
        </w:rPr>
      </w:pPr>
      <w:r w:rsidRPr="00020C88">
        <w:rPr>
          <w:rFonts w:ascii="Arial" w:hAnsi="Arial" w:cs="Helvetica"/>
          <w:b/>
          <w:sz w:val="22"/>
          <w:szCs w:val="22"/>
        </w:rPr>
        <w:t>NGSANE: A Lightweight Production Informatics Framework for High Throughput Data Analysis</w:t>
      </w:r>
    </w:p>
    <w:p w14:paraId="7FBE96B1" w14:textId="77777777" w:rsidR="007F217D" w:rsidRPr="00DD6BC7" w:rsidRDefault="007F217D" w:rsidP="007F217D">
      <w:pPr>
        <w:spacing w:line="280" w:lineRule="atLeast"/>
        <w:outlineLvl w:val="0"/>
        <w:rPr>
          <w:rFonts w:ascii="Arial" w:hAnsi="Arial" w:cs="Helvetica"/>
          <w:sz w:val="22"/>
          <w:szCs w:val="22"/>
        </w:rPr>
      </w:pPr>
      <w:r w:rsidRPr="00DD6BC7">
        <w:rPr>
          <w:rFonts w:ascii="Arial" w:hAnsi="Arial" w:cs="Helvetica"/>
          <w:sz w:val="22"/>
          <w:szCs w:val="22"/>
        </w:rPr>
        <w:t xml:space="preserve">Fabian A. Buske, </w:t>
      </w:r>
      <w:r w:rsidR="00020C88">
        <w:rPr>
          <w:rFonts w:ascii="Arial" w:hAnsi="Arial" w:cs="Helvetica"/>
          <w:sz w:val="22"/>
          <w:szCs w:val="22"/>
        </w:rPr>
        <w:t>Hugh J. French</w:t>
      </w:r>
      <w:r w:rsidR="00020C88" w:rsidRPr="00020C88">
        <w:rPr>
          <w:rFonts w:ascii="Arial" w:hAnsi="Arial" w:cs="Helvetica"/>
          <w:sz w:val="22"/>
          <w:szCs w:val="22"/>
        </w:rPr>
        <w:t>, Martin A. Smith, Susan J. Clark, and Denis C. Bauer</w:t>
      </w:r>
    </w:p>
    <w:p w14:paraId="4DA8113E" w14:textId="77777777" w:rsidR="007F217D" w:rsidRPr="00DD6BC7" w:rsidRDefault="007F217D" w:rsidP="007F217D">
      <w:pPr>
        <w:spacing w:line="280" w:lineRule="atLeast"/>
        <w:rPr>
          <w:rFonts w:ascii="Arial" w:hAnsi="Arial" w:cs="Helvetica"/>
          <w:sz w:val="22"/>
          <w:szCs w:val="22"/>
        </w:rPr>
      </w:pPr>
    </w:p>
    <w:p w14:paraId="43AA44A0" w14:textId="77777777" w:rsidR="007F217D" w:rsidRPr="00DD6BC7" w:rsidRDefault="007F217D" w:rsidP="007F217D">
      <w:pPr>
        <w:spacing w:line="280" w:lineRule="atLeast"/>
        <w:jc w:val="both"/>
        <w:rPr>
          <w:rFonts w:ascii="Arial" w:hAnsi="Arial" w:cs="Helvetica"/>
          <w:sz w:val="22"/>
          <w:szCs w:val="22"/>
        </w:rPr>
      </w:pPr>
      <w:r w:rsidRPr="00DD6BC7">
        <w:rPr>
          <w:rFonts w:ascii="Arial" w:hAnsi="Arial" w:cs="Helvetica"/>
          <w:sz w:val="22"/>
          <w:szCs w:val="22"/>
        </w:rPr>
        <w:t xml:space="preserve">The reviewers’ comments and suggestions are </w:t>
      </w:r>
      <w:r w:rsidRPr="00DD6BC7">
        <w:rPr>
          <w:rFonts w:ascii="Arial" w:hAnsi="Arial" w:cs="Helvetica"/>
          <w:sz w:val="22"/>
          <w:szCs w:val="22"/>
          <w:bdr w:val="single" w:sz="4" w:space="0" w:color="auto"/>
          <w:shd w:val="pct5" w:color="auto" w:fill="auto"/>
        </w:rPr>
        <w:t>boxed in gray</w:t>
      </w:r>
      <w:r w:rsidRPr="00DD6BC7">
        <w:rPr>
          <w:rFonts w:ascii="Arial" w:hAnsi="Arial" w:cs="Helvetica"/>
          <w:sz w:val="22"/>
          <w:szCs w:val="22"/>
        </w:rPr>
        <w:t xml:space="preserve"> and itemized below, followed by our responses and a description of the consequent revisions to the paper. Text from the manuscript or supplemental materials is </w:t>
      </w:r>
      <w:r w:rsidRPr="009032EA">
        <w:rPr>
          <w:rFonts w:ascii="Arial" w:hAnsi="Arial" w:cs="Helvetica"/>
          <w:color w:val="FF0000"/>
          <w:sz w:val="22"/>
          <w:szCs w:val="22"/>
        </w:rPr>
        <w:t xml:space="preserve">“quoted in </w:t>
      </w:r>
      <w:r w:rsidR="009032EA">
        <w:rPr>
          <w:rFonts w:ascii="Arial" w:hAnsi="Arial" w:cs="Helvetica"/>
          <w:color w:val="FF0000"/>
          <w:sz w:val="22"/>
          <w:szCs w:val="22"/>
        </w:rPr>
        <w:t>red</w:t>
      </w:r>
      <w:r w:rsidRPr="009032EA">
        <w:rPr>
          <w:rFonts w:ascii="Arial" w:hAnsi="Arial" w:cs="Helvetica"/>
          <w:color w:val="FF0000"/>
          <w:sz w:val="22"/>
          <w:szCs w:val="22"/>
        </w:rPr>
        <w:t>”.</w:t>
      </w:r>
      <w:r w:rsidRPr="00DD6BC7">
        <w:rPr>
          <w:rFonts w:ascii="Arial" w:hAnsi="Arial" w:cs="Helvetica"/>
          <w:color w:val="0000FF"/>
          <w:sz w:val="22"/>
          <w:szCs w:val="22"/>
        </w:rPr>
        <w:t xml:space="preserve"> </w:t>
      </w:r>
      <w:r w:rsidRPr="00DD6BC7">
        <w:rPr>
          <w:rFonts w:ascii="Arial" w:hAnsi="Arial" w:cs="Helvetica"/>
          <w:sz w:val="22"/>
          <w:szCs w:val="22"/>
        </w:rPr>
        <w:t>Please note that in our responses we have used the abbreviations ‘pg’ and ‘</w:t>
      </w:r>
      <w:proofErr w:type="spellStart"/>
      <w:r w:rsidRPr="00DD6BC7">
        <w:rPr>
          <w:rFonts w:ascii="Arial" w:hAnsi="Arial" w:cs="Helvetica"/>
          <w:sz w:val="22"/>
          <w:szCs w:val="22"/>
        </w:rPr>
        <w:t>para</w:t>
      </w:r>
      <w:proofErr w:type="spellEnd"/>
      <w:r w:rsidRPr="00DD6BC7">
        <w:rPr>
          <w:rFonts w:ascii="Arial" w:hAnsi="Arial" w:cs="Helvetica"/>
          <w:sz w:val="22"/>
          <w:szCs w:val="22"/>
        </w:rPr>
        <w:t>’ for page and paragraph, respectively.</w:t>
      </w:r>
    </w:p>
    <w:p w14:paraId="76178470" w14:textId="77777777" w:rsidR="007F217D" w:rsidRDefault="007F217D" w:rsidP="007F217D">
      <w:pPr>
        <w:widowControl w:val="0"/>
        <w:autoSpaceDE w:val="0"/>
        <w:autoSpaceDN w:val="0"/>
        <w:adjustRightInd w:val="0"/>
        <w:rPr>
          <w:rFonts w:ascii="Consolas" w:hAnsi="Consolas" w:cs="Consolas"/>
        </w:rPr>
      </w:pPr>
    </w:p>
    <w:p w14:paraId="7F40C67A" w14:textId="77777777" w:rsidR="007F217D" w:rsidRPr="007F217D" w:rsidRDefault="007F217D" w:rsidP="007F217D">
      <w:pPr>
        <w:widowControl w:val="0"/>
        <w:autoSpaceDE w:val="0"/>
        <w:autoSpaceDN w:val="0"/>
        <w:adjustRightInd w:val="0"/>
        <w:rPr>
          <w:rFonts w:ascii="Arial" w:hAnsi="Arial" w:cs="Arial"/>
          <w:b/>
          <w:sz w:val="22"/>
          <w:szCs w:val="22"/>
        </w:rPr>
      </w:pPr>
      <w:r w:rsidRPr="007F217D">
        <w:rPr>
          <w:rFonts w:ascii="Arial" w:hAnsi="Arial" w:cs="Arial"/>
          <w:b/>
          <w:sz w:val="22"/>
          <w:szCs w:val="22"/>
        </w:rPr>
        <w:t>Reviewer: 1</w:t>
      </w:r>
    </w:p>
    <w:p w14:paraId="730B3805" w14:textId="77777777" w:rsidR="007F217D" w:rsidRPr="00BE32B6" w:rsidRDefault="007F217D" w:rsidP="00BE32B6">
      <w:pPr>
        <w:pStyle w:val="AssessorComment"/>
        <w:rPr>
          <w:sz w:val="22"/>
          <w:szCs w:val="22"/>
        </w:rPr>
      </w:pPr>
      <w:r w:rsidRPr="00BE32B6">
        <w:rPr>
          <w:sz w:val="22"/>
          <w:szCs w:val="22"/>
        </w:rPr>
        <w:t xml:space="preserve">The authors use much of the space to elaborate on NGSANEs applicability in HPC and Cloud Computing environments. I understand that there is a page limit for application notes. Hence, I would highly recommend </w:t>
      </w:r>
      <w:proofErr w:type="gramStart"/>
      <w:r w:rsidRPr="00BE32B6">
        <w:rPr>
          <w:sz w:val="22"/>
          <w:szCs w:val="22"/>
        </w:rPr>
        <w:t>to shorten</w:t>
      </w:r>
      <w:proofErr w:type="gramEnd"/>
      <w:r w:rsidRPr="00BE32B6">
        <w:rPr>
          <w:sz w:val="22"/>
          <w:szCs w:val="22"/>
        </w:rPr>
        <w:t xml:space="preserve"> the sections that deal with HPC customization and control in favor for the actual analysis that are currently possible (out-of-the-box) with NGSANE. This would surely make the tool more attractive. Secondly, it would be very helpful to get an idea (only an idea!) on how to configure and customize the pipeline. A clear advantage of GALAXY is that it allows the less experienced user to do NGS analysis.  On the other hand, experienced </w:t>
      </w:r>
      <w:proofErr w:type="spellStart"/>
      <w:r w:rsidRPr="00BE32B6">
        <w:rPr>
          <w:sz w:val="22"/>
          <w:szCs w:val="22"/>
        </w:rPr>
        <w:t>bioinformaticians</w:t>
      </w:r>
      <w:proofErr w:type="spellEnd"/>
      <w:r w:rsidRPr="00BE32B6">
        <w:rPr>
          <w:sz w:val="22"/>
          <w:szCs w:val="22"/>
        </w:rPr>
        <w:t xml:space="preserve"> would be able to write their own shell script based pipeline (e.g. qc, trimming, mapping, </w:t>
      </w:r>
      <w:proofErr w:type="spellStart"/>
      <w:r w:rsidRPr="00BE32B6">
        <w:rPr>
          <w:sz w:val="22"/>
          <w:szCs w:val="22"/>
        </w:rPr>
        <w:t>vnc</w:t>
      </w:r>
      <w:proofErr w:type="spellEnd"/>
      <w:r w:rsidRPr="00BE32B6">
        <w:rPr>
          <w:sz w:val="22"/>
          <w:szCs w:val="22"/>
        </w:rPr>
        <w:t xml:space="preserve"> calling) in a matter of minutes. Thus the usability of NGSANE is an important issue.</w:t>
      </w:r>
    </w:p>
    <w:p w14:paraId="107101D8" w14:textId="77777777" w:rsidR="00BE6F7B" w:rsidRDefault="00BE6F7B" w:rsidP="007F217D">
      <w:pPr>
        <w:widowControl w:val="0"/>
        <w:autoSpaceDE w:val="0"/>
        <w:autoSpaceDN w:val="0"/>
        <w:adjustRightInd w:val="0"/>
        <w:rPr>
          <w:rFonts w:ascii="Arial" w:hAnsi="Arial" w:cs="Helvetica"/>
          <w:sz w:val="22"/>
          <w:szCs w:val="22"/>
        </w:rPr>
      </w:pPr>
    </w:p>
    <w:p w14:paraId="5A606FD8" w14:textId="77777777" w:rsidR="0067298D" w:rsidRDefault="0067298D" w:rsidP="0067298D">
      <w:pPr>
        <w:widowControl w:val="0"/>
        <w:autoSpaceDE w:val="0"/>
        <w:autoSpaceDN w:val="0"/>
        <w:adjustRightInd w:val="0"/>
        <w:rPr>
          <w:rFonts w:ascii="Arial" w:hAnsi="Arial" w:cs="Helvetica"/>
          <w:sz w:val="22"/>
          <w:szCs w:val="22"/>
        </w:rPr>
      </w:pPr>
      <w:r>
        <w:rPr>
          <w:rFonts w:ascii="Arial" w:hAnsi="Arial" w:cs="Helvetica"/>
          <w:sz w:val="22"/>
          <w:szCs w:val="22"/>
        </w:rPr>
        <w:t>W</w:t>
      </w:r>
      <w:r w:rsidR="006C7DA4" w:rsidRPr="006C7DA4">
        <w:rPr>
          <w:rFonts w:ascii="Arial" w:hAnsi="Arial" w:cs="Helvetica"/>
          <w:sz w:val="22"/>
          <w:szCs w:val="22"/>
        </w:rPr>
        <w:t>e agr</w:t>
      </w:r>
      <w:r w:rsidR="006C7DA4">
        <w:rPr>
          <w:rFonts w:ascii="Arial" w:hAnsi="Arial" w:cs="Helvetica"/>
          <w:sz w:val="22"/>
          <w:szCs w:val="22"/>
        </w:rPr>
        <w:t>ee with the reviewer that</w:t>
      </w:r>
      <w:r>
        <w:rPr>
          <w:rFonts w:ascii="Arial" w:hAnsi="Arial" w:cs="Helvetica"/>
          <w:sz w:val="22"/>
          <w:szCs w:val="22"/>
        </w:rPr>
        <w:t xml:space="preserve"> the</w:t>
      </w:r>
      <w:r w:rsidR="006C7DA4">
        <w:rPr>
          <w:rFonts w:ascii="Arial" w:hAnsi="Arial" w:cs="Helvetica"/>
          <w:sz w:val="22"/>
          <w:szCs w:val="22"/>
        </w:rPr>
        <w:t xml:space="preserve"> out-of</w:t>
      </w:r>
      <w:r w:rsidR="006C7DA4" w:rsidRPr="006C7DA4">
        <w:rPr>
          <w:rFonts w:ascii="Arial" w:hAnsi="Arial" w:cs="Helvetica"/>
          <w:sz w:val="22"/>
          <w:szCs w:val="22"/>
        </w:rPr>
        <w:t xml:space="preserve">-the-box analysis </w:t>
      </w:r>
      <w:r>
        <w:rPr>
          <w:rFonts w:ascii="Arial" w:hAnsi="Arial" w:cs="Helvetica"/>
          <w:sz w:val="22"/>
          <w:szCs w:val="22"/>
        </w:rPr>
        <w:t xml:space="preserve">functionality is desirable </w:t>
      </w:r>
      <w:r w:rsidR="006C7DA4" w:rsidRPr="006C7DA4">
        <w:rPr>
          <w:rFonts w:ascii="Arial" w:hAnsi="Arial" w:cs="Helvetica"/>
          <w:sz w:val="22"/>
          <w:szCs w:val="22"/>
        </w:rPr>
        <w:t>for i</w:t>
      </w:r>
      <w:r>
        <w:rPr>
          <w:rFonts w:ascii="Arial" w:hAnsi="Arial" w:cs="Helvetica"/>
          <w:sz w:val="22"/>
          <w:szCs w:val="22"/>
        </w:rPr>
        <w:t xml:space="preserve">nexperienced users. We therefore extended the </w:t>
      </w:r>
      <w:proofErr w:type="spellStart"/>
      <w:r w:rsidR="001F667A">
        <w:rPr>
          <w:rFonts w:ascii="Arial" w:hAnsi="Arial" w:cs="Helvetica"/>
          <w:sz w:val="22"/>
          <w:szCs w:val="22"/>
        </w:rPr>
        <w:t>G</w:t>
      </w:r>
      <w:r>
        <w:rPr>
          <w:rFonts w:ascii="Arial" w:hAnsi="Arial" w:cs="Helvetica"/>
          <w:sz w:val="22"/>
          <w:szCs w:val="22"/>
        </w:rPr>
        <w:t>ithub</w:t>
      </w:r>
      <w:proofErr w:type="spellEnd"/>
      <w:r>
        <w:rPr>
          <w:rFonts w:ascii="Arial" w:hAnsi="Arial" w:cs="Helvetica"/>
          <w:sz w:val="22"/>
          <w:szCs w:val="22"/>
        </w:rPr>
        <w:t xml:space="preserve"> </w:t>
      </w:r>
      <w:r w:rsidR="001F667A">
        <w:rPr>
          <w:rFonts w:ascii="Arial" w:hAnsi="Arial" w:cs="Helvetica"/>
          <w:sz w:val="22"/>
          <w:szCs w:val="22"/>
        </w:rPr>
        <w:t>W</w:t>
      </w:r>
      <w:r>
        <w:rPr>
          <w:rFonts w:ascii="Arial" w:hAnsi="Arial" w:cs="Helvetica"/>
          <w:sz w:val="22"/>
          <w:szCs w:val="22"/>
        </w:rPr>
        <w:t xml:space="preserve">iki </w:t>
      </w:r>
      <w:r w:rsidRPr="00517232">
        <w:rPr>
          <w:rFonts w:ascii="Arial" w:hAnsi="Arial" w:cs="Helvetica"/>
          <w:color w:val="000000" w:themeColor="text1"/>
          <w:sz w:val="22"/>
          <w:szCs w:val="22"/>
        </w:rPr>
        <w:t>(</w:t>
      </w:r>
      <w:hyperlink r:id="rId6" w:history="1">
        <w:r w:rsidR="006D32B8" w:rsidRPr="002F5E72">
          <w:rPr>
            <w:rStyle w:val="Hyperlink"/>
            <w:rFonts w:ascii="Arial" w:hAnsi="Arial" w:cs="Helvetica"/>
            <w:sz w:val="22"/>
            <w:szCs w:val="22"/>
          </w:rPr>
          <w:t>https://github.com/BauerLab/ngsane/wiki/How-to-use-ngsane</w:t>
        </w:r>
      </w:hyperlink>
      <w:r w:rsidRPr="00517232">
        <w:rPr>
          <w:rFonts w:ascii="Arial" w:hAnsi="Arial" w:cs="Helvetica"/>
          <w:color w:val="000000" w:themeColor="text1"/>
          <w:sz w:val="22"/>
          <w:szCs w:val="22"/>
        </w:rPr>
        <w:t xml:space="preserve">) to </w:t>
      </w:r>
      <w:r w:rsidR="0033180F">
        <w:rPr>
          <w:rFonts w:ascii="Arial" w:hAnsi="Arial" w:cs="Helvetica"/>
          <w:color w:val="000000" w:themeColor="text1"/>
          <w:sz w:val="22"/>
          <w:szCs w:val="22"/>
        </w:rPr>
        <w:t xml:space="preserve">include a </w:t>
      </w:r>
      <w:r w:rsidRPr="00517232">
        <w:rPr>
          <w:rFonts w:ascii="Arial" w:hAnsi="Arial" w:cs="Helvetica"/>
          <w:color w:val="000000" w:themeColor="text1"/>
          <w:sz w:val="22"/>
          <w:szCs w:val="22"/>
        </w:rPr>
        <w:t xml:space="preserve">user </w:t>
      </w:r>
      <w:r>
        <w:rPr>
          <w:rFonts w:ascii="Arial" w:hAnsi="Arial" w:cs="Helvetica"/>
          <w:sz w:val="22"/>
          <w:szCs w:val="22"/>
        </w:rPr>
        <w:t xml:space="preserve">guide on how to use NGSANE out-of-the-box and provide a virtual machine enabling easy testing of NGSANE’s functionality (see reviewer 3). Furthermore, we added a </w:t>
      </w:r>
      <w:r w:rsidR="004E1F1C">
        <w:rPr>
          <w:rFonts w:ascii="Arial" w:hAnsi="Arial" w:cs="Helvetica"/>
          <w:sz w:val="22"/>
          <w:szCs w:val="22"/>
        </w:rPr>
        <w:t>W</w:t>
      </w:r>
      <w:r>
        <w:rPr>
          <w:rFonts w:ascii="Arial" w:hAnsi="Arial" w:cs="Helvetica"/>
          <w:sz w:val="22"/>
          <w:szCs w:val="22"/>
        </w:rPr>
        <w:t>iki-page (</w:t>
      </w:r>
      <w:hyperlink r:id="rId7" w:history="1">
        <w:r w:rsidR="003F6C7E" w:rsidRPr="002E5D0A">
          <w:rPr>
            <w:rStyle w:val="Hyperlink"/>
            <w:rFonts w:ascii="Arial" w:hAnsi="Arial" w:cs="Helvetica"/>
            <w:sz w:val="22"/>
            <w:szCs w:val="22"/>
          </w:rPr>
          <w:t>https://github.com/BauerLab/ngsane/wiki/HPC-Customization</w:t>
        </w:r>
      </w:hyperlink>
      <w:r>
        <w:rPr>
          <w:rFonts w:ascii="Arial" w:hAnsi="Arial" w:cs="Helvetica"/>
          <w:sz w:val="22"/>
          <w:szCs w:val="22"/>
        </w:rPr>
        <w:t xml:space="preserve">) </w:t>
      </w:r>
      <w:r w:rsidR="0033180F">
        <w:rPr>
          <w:rFonts w:ascii="Arial" w:hAnsi="Arial" w:cs="Helvetica"/>
          <w:sz w:val="22"/>
          <w:szCs w:val="22"/>
        </w:rPr>
        <w:t>detailing</w:t>
      </w:r>
      <w:r>
        <w:rPr>
          <w:rFonts w:ascii="Arial" w:hAnsi="Arial" w:cs="Helvetica"/>
          <w:sz w:val="22"/>
          <w:szCs w:val="22"/>
        </w:rPr>
        <w:t xml:space="preserve"> how to customize NGSANE and the HPC environment (see reviewer 2, Major 2). Finally, we expanded the documentation </w:t>
      </w:r>
      <w:r w:rsidR="0033180F">
        <w:rPr>
          <w:rFonts w:ascii="Arial" w:hAnsi="Arial" w:cs="Helvetica"/>
          <w:sz w:val="22"/>
          <w:szCs w:val="22"/>
        </w:rPr>
        <w:t>to include instructions for creating</w:t>
      </w:r>
      <w:r>
        <w:rPr>
          <w:rFonts w:ascii="Arial" w:hAnsi="Arial" w:cs="Helvetica"/>
          <w:sz w:val="22"/>
          <w:szCs w:val="22"/>
        </w:rPr>
        <w:t xml:space="preserve"> new modules (see reviewer 3, Major 1). </w:t>
      </w:r>
    </w:p>
    <w:p w14:paraId="40AF8A09" w14:textId="77777777" w:rsidR="0067298D" w:rsidRDefault="0067298D" w:rsidP="007F217D">
      <w:pPr>
        <w:widowControl w:val="0"/>
        <w:autoSpaceDE w:val="0"/>
        <w:autoSpaceDN w:val="0"/>
        <w:adjustRightInd w:val="0"/>
        <w:rPr>
          <w:rFonts w:ascii="Arial" w:hAnsi="Arial" w:cs="Helvetica"/>
          <w:sz w:val="22"/>
          <w:szCs w:val="22"/>
        </w:rPr>
      </w:pPr>
    </w:p>
    <w:p w14:paraId="294F4992" w14:textId="279365CA" w:rsidR="007F217D" w:rsidRDefault="006C7DA4" w:rsidP="007F217D">
      <w:pPr>
        <w:widowControl w:val="0"/>
        <w:autoSpaceDE w:val="0"/>
        <w:autoSpaceDN w:val="0"/>
        <w:adjustRightInd w:val="0"/>
        <w:rPr>
          <w:rFonts w:ascii="Arial" w:hAnsi="Arial" w:cs="Helvetica"/>
          <w:sz w:val="22"/>
          <w:szCs w:val="22"/>
        </w:rPr>
      </w:pPr>
      <w:r w:rsidRPr="006C7DA4">
        <w:rPr>
          <w:rFonts w:ascii="Arial" w:hAnsi="Arial" w:cs="Helvetica"/>
          <w:sz w:val="22"/>
          <w:szCs w:val="22"/>
        </w:rPr>
        <w:t xml:space="preserve">NGSANE is focused on providing a framework that </w:t>
      </w:r>
      <w:r w:rsidR="0033180F">
        <w:rPr>
          <w:rFonts w:ascii="Arial" w:hAnsi="Arial" w:cs="Helvetica"/>
          <w:sz w:val="22"/>
          <w:szCs w:val="22"/>
        </w:rPr>
        <w:t>allows</w:t>
      </w:r>
      <w:r>
        <w:rPr>
          <w:rFonts w:ascii="Arial" w:hAnsi="Arial" w:cs="Helvetica"/>
          <w:sz w:val="22"/>
          <w:szCs w:val="22"/>
        </w:rPr>
        <w:t xml:space="preserve"> advanced utilization </w:t>
      </w:r>
      <w:r w:rsidR="0033180F">
        <w:rPr>
          <w:rFonts w:ascii="Arial" w:hAnsi="Arial" w:cs="Helvetica"/>
          <w:sz w:val="22"/>
          <w:szCs w:val="22"/>
        </w:rPr>
        <w:t xml:space="preserve">and fine control </w:t>
      </w:r>
      <w:r>
        <w:rPr>
          <w:rFonts w:ascii="Arial" w:hAnsi="Arial" w:cs="Helvetica"/>
          <w:sz w:val="22"/>
          <w:szCs w:val="22"/>
        </w:rPr>
        <w:t xml:space="preserve">of HPC </w:t>
      </w:r>
      <w:r w:rsidR="0033180F">
        <w:rPr>
          <w:rFonts w:ascii="Arial" w:hAnsi="Arial" w:cs="Helvetica"/>
          <w:sz w:val="22"/>
          <w:szCs w:val="22"/>
        </w:rPr>
        <w:t>resources. T</w:t>
      </w:r>
      <w:r w:rsidR="0067298D">
        <w:rPr>
          <w:rFonts w:ascii="Arial" w:hAnsi="Arial" w:cs="Helvetica"/>
          <w:sz w:val="22"/>
          <w:szCs w:val="22"/>
        </w:rPr>
        <w:t>his is one of the discriminating factor</w:t>
      </w:r>
      <w:r w:rsidR="004E1F1C">
        <w:rPr>
          <w:rFonts w:ascii="Arial" w:hAnsi="Arial" w:cs="Helvetica"/>
          <w:sz w:val="22"/>
          <w:szCs w:val="22"/>
        </w:rPr>
        <w:t>s</w:t>
      </w:r>
      <w:r w:rsidR="0067298D">
        <w:rPr>
          <w:rFonts w:ascii="Arial" w:hAnsi="Arial" w:cs="Helvetica"/>
          <w:sz w:val="22"/>
          <w:szCs w:val="22"/>
        </w:rPr>
        <w:t xml:space="preserve"> over other </w:t>
      </w:r>
      <w:r w:rsidR="001E193C">
        <w:rPr>
          <w:rFonts w:ascii="Arial" w:hAnsi="Arial" w:cs="Helvetica"/>
          <w:sz w:val="22"/>
          <w:szCs w:val="22"/>
        </w:rPr>
        <w:t>available tools (including Galaxy)</w:t>
      </w:r>
      <w:r w:rsidR="00CC5142">
        <w:rPr>
          <w:rFonts w:ascii="Arial" w:hAnsi="Arial" w:cs="Helvetica"/>
          <w:sz w:val="22"/>
          <w:szCs w:val="22"/>
        </w:rPr>
        <w:t>,</w:t>
      </w:r>
      <w:r w:rsidR="001E193C">
        <w:rPr>
          <w:rFonts w:ascii="Arial" w:hAnsi="Arial" w:cs="Helvetica"/>
          <w:sz w:val="22"/>
          <w:szCs w:val="22"/>
        </w:rPr>
        <w:t xml:space="preserve"> </w:t>
      </w:r>
      <w:r w:rsidR="00CC5142">
        <w:rPr>
          <w:rFonts w:ascii="Arial" w:hAnsi="Arial" w:cs="Helvetica"/>
          <w:sz w:val="22"/>
          <w:szCs w:val="22"/>
        </w:rPr>
        <w:t>Therefore w</w:t>
      </w:r>
      <w:r w:rsidR="001E193C">
        <w:rPr>
          <w:rFonts w:ascii="Arial" w:hAnsi="Arial" w:cs="Helvetica"/>
          <w:sz w:val="22"/>
          <w:szCs w:val="22"/>
        </w:rPr>
        <w:t xml:space="preserve">e </w:t>
      </w:r>
      <w:r w:rsidR="004E1F1C">
        <w:rPr>
          <w:rFonts w:ascii="Arial" w:hAnsi="Arial" w:cs="Helvetica"/>
          <w:sz w:val="22"/>
          <w:szCs w:val="22"/>
        </w:rPr>
        <w:t>respectfully</w:t>
      </w:r>
      <w:r w:rsidR="001E193C">
        <w:rPr>
          <w:rFonts w:ascii="Arial" w:hAnsi="Arial" w:cs="Helvetica"/>
          <w:sz w:val="22"/>
          <w:szCs w:val="22"/>
        </w:rPr>
        <w:t xml:space="preserve"> disagree with the recommendation to shorten this section</w:t>
      </w:r>
      <w:r w:rsidR="0033180F">
        <w:rPr>
          <w:rFonts w:ascii="Arial" w:hAnsi="Arial" w:cs="Helvetica"/>
          <w:sz w:val="22"/>
          <w:szCs w:val="22"/>
        </w:rPr>
        <w:t xml:space="preserve"> </w:t>
      </w:r>
      <w:r w:rsidR="006D2F7E">
        <w:rPr>
          <w:rFonts w:ascii="Arial" w:hAnsi="Arial" w:cs="Helvetica"/>
          <w:sz w:val="22"/>
          <w:szCs w:val="22"/>
        </w:rPr>
        <w:t>as we see it is critical that we</w:t>
      </w:r>
      <w:r w:rsidR="0033180F">
        <w:rPr>
          <w:rFonts w:ascii="Arial" w:hAnsi="Arial" w:cs="Helvetica"/>
          <w:sz w:val="22"/>
          <w:szCs w:val="22"/>
        </w:rPr>
        <w:t xml:space="preserve"> maintain emphasis on this point of difference</w:t>
      </w:r>
      <w:r>
        <w:rPr>
          <w:rFonts w:ascii="Arial" w:hAnsi="Arial" w:cs="Helvetica"/>
          <w:sz w:val="22"/>
          <w:szCs w:val="22"/>
        </w:rPr>
        <w:t xml:space="preserve">. </w:t>
      </w:r>
      <w:r w:rsidR="0033180F">
        <w:rPr>
          <w:rFonts w:ascii="Arial" w:hAnsi="Arial" w:cs="Helvetica"/>
          <w:sz w:val="22"/>
          <w:szCs w:val="22"/>
        </w:rPr>
        <w:t>In addition</w:t>
      </w:r>
      <w:r w:rsidR="001E193C">
        <w:rPr>
          <w:rFonts w:ascii="Arial" w:hAnsi="Arial" w:cs="Helvetica"/>
          <w:sz w:val="22"/>
          <w:szCs w:val="22"/>
        </w:rPr>
        <w:t>, while w</w:t>
      </w:r>
      <w:r>
        <w:rPr>
          <w:rFonts w:ascii="Arial" w:hAnsi="Arial" w:cs="Helvetica"/>
          <w:sz w:val="22"/>
          <w:szCs w:val="22"/>
        </w:rPr>
        <w:t xml:space="preserve">e agree with the reviewer’s assessment that a nuclear analysis </w:t>
      </w:r>
      <w:r w:rsidR="001E193C">
        <w:rPr>
          <w:rFonts w:ascii="Arial" w:hAnsi="Arial" w:cs="Helvetica"/>
          <w:sz w:val="22"/>
          <w:szCs w:val="22"/>
        </w:rPr>
        <w:t>script</w:t>
      </w:r>
      <w:r>
        <w:rPr>
          <w:rFonts w:ascii="Arial" w:hAnsi="Arial" w:cs="Helvetica"/>
          <w:sz w:val="22"/>
          <w:szCs w:val="22"/>
        </w:rPr>
        <w:t xml:space="preserve"> can be written in minutes, the difficulty in real-world applications arises from </w:t>
      </w:r>
      <w:r w:rsidR="001E193C">
        <w:rPr>
          <w:rFonts w:ascii="Arial" w:hAnsi="Arial" w:cs="Helvetica"/>
          <w:sz w:val="22"/>
          <w:szCs w:val="22"/>
        </w:rPr>
        <w:t>making these scripts scalable and generic to maintain</w:t>
      </w:r>
      <w:r>
        <w:rPr>
          <w:rFonts w:ascii="Arial" w:hAnsi="Arial" w:cs="Helvetica"/>
          <w:sz w:val="22"/>
          <w:szCs w:val="22"/>
        </w:rPr>
        <w:t xml:space="preserve"> consistency</w:t>
      </w:r>
      <w:r w:rsidR="00BE6F7B">
        <w:rPr>
          <w:rFonts w:ascii="Arial" w:hAnsi="Arial" w:cs="Helvetica"/>
          <w:sz w:val="22"/>
          <w:szCs w:val="22"/>
        </w:rPr>
        <w:t xml:space="preserve"> </w:t>
      </w:r>
      <w:r w:rsidR="001E193C">
        <w:rPr>
          <w:rFonts w:ascii="Arial" w:hAnsi="Arial" w:cs="Helvetica"/>
          <w:sz w:val="22"/>
          <w:szCs w:val="22"/>
        </w:rPr>
        <w:t>across different</w:t>
      </w:r>
      <w:r w:rsidR="00BE6F7B">
        <w:rPr>
          <w:rFonts w:ascii="Arial" w:hAnsi="Arial" w:cs="Helvetica"/>
          <w:sz w:val="22"/>
          <w:szCs w:val="22"/>
        </w:rPr>
        <w:t xml:space="preserve"> projects</w:t>
      </w:r>
      <w:r w:rsidR="003435B4">
        <w:rPr>
          <w:rFonts w:ascii="Arial" w:hAnsi="Arial" w:cs="Helvetica"/>
          <w:sz w:val="22"/>
          <w:szCs w:val="22"/>
        </w:rPr>
        <w:t>.</w:t>
      </w:r>
      <w:r w:rsidR="00BE6F7B">
        <w:rPr>
          <w:rFonts w:ascii="Arial" w:hAnsi="Arial" w:cs="Helvetica"/>
          <w:sz w:val="22"/>
          <w:szCs w:val="22"/>
        </w:rPr>
        <w:t xml:space="preserve"> </w:t>
      </w:r>
      <w:r w:rsidR="00AE47F2">
        <w:rPr>
          <w:rFonts w:ascii="Arial" w:hAnsi="Arial" w:cs="Helvetica"/>
          <w:sz w:val="22"/>
          <w:szCs w:val="22"/>
        </w:rPr>
        <w:t xml:space="preserve">Notably </w:t>
      </w:r>
      <w:r w:rsidR="00BE6F7B">
        <w:rPr>
          <w:rFonts w:ascii="Arial" w:hAnsi="Arial" w:cs="Helvetica"/>
          <w:sz w:val="22"/>
          <w:szCs w:val="22"/>
        </w:rPr>
        <w:t>NGSANE caters for these needs by managing the submission of large batches</w:t>
      </w:r>
      <w:r w:rsidR="00544AAB">
        <w:rPr>
          <w:rFonts w:ascii="Arial" w:hAnsi="Arial" w:cs="Helvetica"/>
          <w:sz w:val="22"/>
          <w:szCs w:val="22"/>
        </w:rPr>
        <w:t>, and</w:t>
      </w:r>
      <w:r w:rsidR="00AE47F2">
        <w:rPr>
          <w:rFonts w:ascii="Arial" w:hAnsi="Arial" w:cs="Helvetica"/>
          <w:sz w:val="22"/>
          <w:szCs w:val="22"/>
        </w:rPr>
        <w:t xml:space="preserve"> therefore </w:t>
      </w:r>
      <w:r w:rsidR="00BE6F7B">
        <w:rPr>
          <w:rFonts w:ascii="Arial" w:hAnsi="Arial" w:cs="Helvetica"/>
          <w:sz w:val="22"/>
          <w:szCs w:val="22"/>
        </w:rPr>
        <w:t>governing the resubmission process of unsuccessful subsets</w:t>
      </w:r>
      <w:r w:rsidR="003435B4">
        <w:rPr>
          <w:rFonts w:ascii="Arial" w:hAnsi="Arial" w:cs="Helvetica"/>
          <w:sz w:val="22"/>
          <w:szCs w:val="22"/>
        </w:rPr>
        <w:t xml:space="preserve"> from the point of failure</w:t>
      </w:r>
      <w:r w:rsidR="00BE6F7B">
        <w:rPr>
          <w:rFonts w:ascii="Arial" w:hAnsi="Arial" w:cs="Helvetica"/>
          <w:sz w:val="22"/>
          <w:szCs w:val="22"/>
        </w:rPr>
        <w:t xml:space="preserve">, and providing generic and consistent documentation for all covered projects. </w:t>
      </w:r>
    </w:p>
    <w:p w14:paraId="61C638C2" w14:textId="77777777" w:rsidR="009C2013" w:rsidRDefault="009C2013" w:rsidP="007F217D">
      <w:pPr>
        <w:widowControl w:val="0"/>
        <w:autoSpaceDE w:val="0"/>
        <w:autoSpaceDN w:val="0"/>
        <w:adjustRightInd w:val="0"/>
        <w:rPr>
          <w:rFonts w:ascii="Arial" w:hAnsi="Arial" w:cs="Helvetica"/>
          <w:sz w:val="22"/>
          <w:szCs w:val="22"/>
        </w:rPr>
      </w:pPr>
    </w:p>
    <w:p w14:paraId="0C7C58B3" w14:textId="77777777" w:rsidR="006C7DA4" w:rsidRPr="006C7DA4" w:rsidRDefault="006C7DA4" w:rsidP="007F217D">
      <w:pPr>
        <w:widowControl w:val="0"/>
        <w:autoSpaceDE w:val="0"/>
        <w:autoSpaceDN w:val="0"/>
        <w:adjustRightInd w:val="0"/>
        <w:rPr>
          <w:rFonts w:ascii="Arial" w:hAnsi="Arial" w:cs="Helvetica"/>
          <w:sz w:val="22"/>
          <w:szCs w:val="22"/>
        </w:rPr>
      </w:pPr>
      <w:r>
        <w:rPr>
          <w:rFonts w:ascii="Arial" w:hAnsi="Arial" w:cs="Helvetica"/>
          <w:sz w:val="22"/>
          <w:szCs w:val="22"/>
        </w:rPr>
        <w:lastRenderedPageBreak/>
        <w:t xml:space="preserve">To highlight </w:t>
      </w:r>
      <w:r w:rsidR="00BE6F7B">
        <w:rPr>
          <w:rFonts w:ascii="Arial" w:hAnsi="Arial" w:cs="Helvetica"/>
          <w:sz w:val="22"/>
          <w:szCs w:val="22"/>
        </w:rPr>
        <w:t>these</w:t>
      </w:r>
      <w:r>
        <w:rPr>
          <w:rFonts w:ascii="Arial" w:hAnsi="Arial" w:cs="Helvetica"/>
          <w:sz w:val="22"/>
          <w:szCs w:val="22"/>
        </w:rPr>
        <w:t xml:space="preserve"> aim</w:t>
      </w:r>
      <w:r w:rsidR="00BE6F7B">
        <w:rPr>
          <w:rFonts w:ascii="Arial" w:hAnsi="Arial" w:cs="Helvetica"/>
          <w:sz w:val="22"/>
          <w:szCs w:val="22"/>
        </w:rPr>
        <w:t>s</w:t>
      </w:r>
      <w:r w:rsidR="00F45B26">
        <w:rPr>
          <w:rFonts w:ascii="Arial" w:hAnsi="Arial" w:cs="Helvetica"/>
          <w:sz w:val="22"/>
          <w:szCs w:val="22"/>
        </w:rPr>
        <w:t xml:space="preserve"> better we </w:t>
      </w:r>
      <w:r w:rsidR="004E1F1C">
        <w:rPr>
          <w:rFonts w:ascii="Arial" w:hAnsi="Arial" w:cs="Helvetica"/>
          <w:sz w:val="22"/>
          <w:szCs w:val="22"/>
        </w:rPr>
        <w:t>adjusted</w:t>
      </w:r>
      <w:r w:rsidR="00F45B26">
        <w:rPr>
          <w:rFonts w:ascii="Arial" w:hAnsi="Arial" w:cs="Helvetica"/>
          <w:sz w:val="22"/>
          <w:szCs w:val="22"/>
        </w:rPr>
        <w:t xml:space="preserve"> the sentence (pg1, para1)</w:t>
      </w:r>
    </w:p>
    <w:p w14:paraId="196385EC" w14:textId="77777777" w:rsidR="007F217D" w:rsidRDefault="007F217D" w:rsidP="007F217D">
      <w:pPr>
        <w:widowControl w:val="0"/>
        <w:autoSpaceDE w:val="0"/>
        <w:autoSpaceDN w:val="0"/>
        <w:adjustRightInd w:val="0"/>
        <w:rPr>
          <w:rFonts w:ascii="Consolas" w:hAnsi="Consolas" w:cs="Consolas"/>
        </w:rPr>
      </w:pPr>
    </w:p>
    <w:p w14:paraId="1A157FBC" w14:textId="543DDA0E" w:rsidR="00F45B26" w:rsidRPr="009032EA" w:rsidRDefault="00F45B26" w:rsidP="001E193C">
      <w:pPr>
        <w:widowControl w:val="0"/>
        <w:autoSpaceDE w:val="0"/>
        <w:autoSpaceDN w:val="0"/>
        <w:adjustRightInd w:val="0"/>
        <w:spacing w:after="240"/>
        <w:rPr>
          <w:rFonts w:ascii="Arial" w:hAnsi="Arial" w:cs="Helvetica"/>
          <w:color w:val="FF0000"/>
          <w:sz w:val="22"/>
          <w:szCs w:val="22"/>
        </w:rPr>
      </w:pPr>
      <w:r w:rsidRPr="009032EA">
        <w:rPr>
          <w:rFonts w:ascii="Arial" w:hAnsi="Arial" w:cs="Helvetica"/>
          <w:color w:val="FF0000"/>
          <w:sz w:val="22"/>
          <w:szCs w:val="22"/>
        </w:rPr>
        <w:t xml:space="preserve">This is </w:t>
      </w:r>
      <w:r w:rsidR="003C3222">
        <w:rPr>
          <w:rFonts w:ascii="Arial" w:hAnsi="Arial" w:cs="Helvetica"/>
          <w:color w:val="FF0000"/>
          <w:sz w:val="22"/>
          <w:szCs w:val="22"/>
        </w:rPr>
        <w:t>critical</w:t>
      </w:r>
      <w:r w:rsidR="003C3222" w:rsidRPr="009032EA">
        <w:rPr>
          <w:rFonts w:ascii="Arial" w:hAnsi="Arial" w:cs="Helvetica"/>
          <w:color w:val="FF0000"/>
          <w:sz w:val="22"/>
          <w:szCs w:val="22"/>
        </w:rPr>
        <w:t xml:space="preserve"> </w:t>
      </w:r>
      <w:r w:rsidRPr="009032EA">
        <w:rPr>
          <w:rFonts w:ascii="Arial" w:hAnsi="Arial" w:cs="Helvetica"/>
          <w:color w:val="FF0000"/>
          <w:sz w:val="22"/>
          <w:szCs w:val="22"/>
        </w:rPr>
        <w:t xml:space="preserve">as further decreasing sequencing costs and expanding use of replicates to assess biological variability (Auer and </w:t>
      </w:r>
      <w:proofErr w:type="spellStart"/>
      <w:r w:rsidRPr="009032EA">
        <w:rPr>
          <w:rFonts w:ascii="Arial" w:hAnsi="Arial" w:cs="Helvetica"/>
          <w:color w:val="FF0000"/>
          <w:sz w:val="22"/>
          <w:szCs w:val="22"/>
        </w:rPr>
        <w:t>Doerge</w:t>
      </w:r>
      <w:proofErr w:type="spellEnd"/>
      <w:r w:rsidRPr="009032EA">
        <w:rPr>
          <w:rFonts w:ascii="Arial" w:hAnsi="Arial" w:cs="Helvetica"/>
          <w:color w:val="FF0000"/>
          <w:sz w:val="22"/>
          <w:szCs w:val="22"/>
        </w:rPr>
        <w:t xml:space="preserve">, 2010) </w:t>
      </w:r>
      <w:r w:rsidR="003C3222">
        <w:rPr>
          <w:rFonts w:ascii="Arial" w:hAnsi="Arial" w:cs="Helvetica"/>
          <w:color w:val="FF0000"/>
          <w:sz w:val="22"/>
          <w:szCs w:val="22"/>
        </w:rPr>
        <w:t xml:space="preserve">will </w:t>
      </w:r>
      <w:r w:rsidRPr="009032EA">
        <w:rPr>
          <w:rFonts w:ascii="Arial" w:hAnsi="Arial" w:cs="Helvetica"/>
          <w:color w:val="FF0000"/>
          <w:sz w:val="22"/>
          <w:szCs w:val="22"/>
        </w:rPr>
        <w:t>substantially increase future study sizes</w:t>
      </w:r>
      <w:r w:rsidR="003C3222">
        <w:rPr>
          <w:rFonts w:ascii="Arial" w:hAnsi="Arial" w:cs="Helvetica"/>
          <w:color w:val="FF0000"/>
          <w:sz w:val="22"/>
          <w:szCs w:val="22"/>
        </w:rPr>
        <w:t xml:space="preserve"> therefore </w:t>
      </w:r>
      <w:r w:rsidRPr="009032EA">
        <w:rPr>
          <w:rFonts w:ascii="Arial" w:hAnsi="Arial" w:cs="Helvetica"/>
          <w:color w:val="FF0000"/>
          <w:sz w:val="22"/>
          <w:szCs w:val="22"/>
        </w:rPr>
        <w:t>making the automated, documented and reproducible processing of large numbers of samples across diverse projects using High Performance Computing (HPC) clusters paramount.</w:t>
      </w:r>
    </w:p>
    <w:p w14:paraId="45D21056" w14:textId="77777777" w:rsidR="007F217D" w:rsidRDefault="007F217D" w:rsidP="007F217D">
      <w:pPr>
        <w:widowControl w:val="0"/>
        <w:autoSpaceDE w:val="0"/>
        <w:autoSpaceDN w:val="0"/>
        <w:adjustRightInd w:val="0"/>
        <w:rPr>
          <w:rFonts w:ascii="Consolas" w:hAnsi="Consolas" w:cs="Consolas"/>
        </w:rPr>
      </w:pPr>
    </w:p>
    <w:p w14:paraId="26C98032" w14:textId="77777777" w:rsidR="007F217D" w:rsidRPr="00496132" w:rsidRDefault="007F217D" w:rsidP="007F217D">
      <w:pPr>
        <w:widowControl w:val="0"/>
        <w:autoSpaceDE w:val="0"/>
        <w:autoSpaceDN w:val="0"/>
        <w:adjustRightInd w:val="0"/>
        <w:rPr>
          <w:rFonts w:ascii="Arial" w:hAnsi="Arial" w:cs="Arial"/>
          <w:b/>
          <w:sz w:val="22"/>
          <w:szCs w:val="22"/>
        </w:rPr>
      </w:pPr>
      <w:r w:rsidRPr="00496132">
        <w:rPr>
          <w:rFonts w:ascii="Arial" w:hAnsi="Arial" w:cs="Arial"/>
          <w:b/>
          <w:sz w:val="22"/>
          <w:szCs w:val="22"/>
        </w:rPr>
        <w:t>Reviewer: 2</w:t>
      </w:r>
    </w:p>
    <w:p w14:paraId="1B47C68C" w14:textId="77777777" w:rsidR="007F217D" w:rsidRPr="00BE32B6" w:rsidRDefault="00BE32B6" w:rsidP="00BE32B6">
      <w:pPr>
        <w:pStyle w:val="AssessorComment"/>
        <w:rPr>
          <w:sz w:val="22"/>
          <w:szCs w:val="22"/>
        </w:rPr>
      </w:pPr>
      <w:r>
        <w:rPr>
          <w:sz w:val="22"/>
          <w:szCs w:val="22"/>
        </w:rPr>
        <w:t xml:space="preserve">Major 1: </w:t>
      </w:r>
      <w:r w:rsidR="007F217D" w:rsidRPr="00BE32B6">
        <w:rPr>
          <w:sz w:val="22"/>
          <w:szCs w:val="22"/>
        </w:rPr>
        <w:t xml:space="preserve">The </w:t>
      </w:r>
      <w:proofErr w:type="gramStart"/>
      <w:r w:rsidR="007F217D" w:rsidRPr="00BE32B6">
        <w:rPr>
          <w:sz w:val="22"/>
          <w:szCs w:val="22"/>
        </w:rPr>
        <w:t>authors</w:t>
      </w:r>
      <w:proofErr w:type="gramEnd"/>
      <w:r w:rsidR="007F217D" w:rsidRPr="00BE32B6">
        <w:rPr>
          <w:sz w:val="22"/>
          <w:szCs w:val="22"/>
        </w:rPr>
        <w:t xml:space="preserve"> claim that modules for individual tasks can be easily exchanged. Unfortunately there is very little information available (either in the manuscript or as part of the online documentation) describing how one would go about adding a new module to the pipeline. Based on what I have seen in the sources this requires additions to the central configuration file as well as the main script (trigger.sh). This is not what I would call “hot swapping”.</w:t>
      </w:r>
    </w:p>
    <w:p w14:paraId="2B98AE2B" w14:textId="77777777" w:rsidR="00BE32B6" w:rsidRPr="00517232" w:rsidRDefault="0033180F" w:rsidP="007F217D">
      <w:pPr>
        <w:widowControl w:val="0"/>
        <w:autoSpaceDE w:val="0"/>
        <w:autoSpaceDN w:val="0"/>
        <w:adjustRightInd w:val="0"/>
        <w:rPr>
          <w:rFonts w:ascii="Arial" w:hAnsi="Arial" w:cs="Helvetica"/>
          <w:color w:val="000000" w:themeColor="text1"/>
          <w:sz w:val="22"/>
          <w:szCs w:val="22"/>
        </w:rPr>
      </w:pPr>
      <w:r>
        <w:rPr>
          <w:rFonts w:ascii="Arial" w:hAnsi="Arial" w:cs="Helvetica"/>
          <w:sz w:val="22"/>
          <w:szCs w:val="22"/>
        </w:rPr>
        <w:t xml:space="preserve">The reviewer is correct in their </w:t>
      </w:r>
      <w:r w:rsidR="00BE6F7B" w:rsidRPr="00BE6F7B">
        <w:rPr>
          <w:rFonts w:ascii="Arial" w:hAnsi="Arial" w:cs="Helvetica"/>
          <w:sz w:val="22"/>
          <w:szCs w:val="22"/>
        </w:rPr>
        <w:t>assessment that new modules need the program’s path/</w:t>
      </w:r>
      <w:r w:rsidR="003E7793">
        <w:rPr>
          <w:rFonts w:ascii="Arial" w:hAnsi="Arial" w:cs="Helvetica"/>
          <w:sz w:val="22"/>
          <w:szCs w:val="22"/>
        </w:rPr>
        <w:t>module name listed in the header</w:t>
      </w:r>
      <w:r w:rsidR="00BE6F7B" w:rsidRPr="00BE6F7B">
        <w:rPr>
          <w:rFonts w:ascii="Arial" w:hAnsi="Arial" w:cs="Helvetica"/>
          <w:sz w:val="22"/>
          <w:szCs w:val="22"/>
        </w:rPr>
        <w:t>.</w:t>
      </w:r>
      <w:r w:rsidR="003E7793">
        <w:rPr>
          <w:rFonts w:ascii="Arial" w:hAnsi="Arial" w:cs="Helvetica"/>
          <w:sz w:val="22"/>
          <w:szCs w:val="22"/>
        </w:rPr>
        <w:t>sh</w:t>
      </w:r>
      <w:r w:rsidR="00BE6F7B" w:rsidRPr="00BE6F7B">
        <w:rPr>
          <w:rFonts w:ascii="Arial" w:hAnsi="Arial" w:cs="Helvetica"/>
          <w:sz w:val="22"/>
          <w:szCs w:val="22"/>
        </w:rPr>
        <w:t xml:space="preserve"> as well as an entry in the trigger.sh file. To address the reviewers concern that this process is not sufficiently </w:t>
      </w:r>
      <w:r w:rsidR="004E1F1C">
        <w:rPr>
          <w:rFonts w:ascii="Arial" w:hAnsi="Arial" w:cs="Helvetica"/>
          <w:sz w:val="22"/>
          <w:szCs w:val="22"/>
        </w:rPr>
        <w:t xml:space="preserve">documented </w:t>
      </w:r>
      <w:r w:rsidR="00BE6F7B" w:rsidRPr="00BE6F7B">
        <w:rPr>
          <w:rFonts w:ascii="Arial" w:hAnsi="Arial" w:cs="Helvetica"/>
          <w:sz w:val="22"/>
          <w:szCs w:val="22"/>
        </w:rPr>
        <w:t xml:space="preserve">we have added a “New Module Tutorial” on our </w:t>
      </w:r>
      <w:proofErr w:type="spellStart"/>
      <w:r w:rsidR="004E1F1C">
        <w:rPr>
          <w:rFonts w:ascii="Arial" w:hAnsi="Arial" w:cs="Helvetica"/>
          <w:sz w:val="22"/>
          <w:szCs w:val="22"/>
        </w:rPr>
        <w:t>G</w:t>
      </w:r>
      <w:r w:rsidR="003E7793">
        <w:rPr>
          <w:rFonts w:ascii="Arial" w:hAnsi="Arial" w:cs="Helvetica"/>
          <w:sz w:val="22"/>
          <w:szCs w:val="22"/>
        </w:rPr>
        <w:t>ithub</w:t>
      </w:r>
      <w:proofErr w:type="spellEnd"/>
      <w:r w:rsidR="003E7793">
        <w:rPr>
          <w:rFonts w:ascii="Arial" w:hAnsi="Arial" w:cs="Helvetica"/>
          <w:sz w:val="22"/>
          <w:szCs w:val="22"/>
        </w:rPr>
        <w:t>-</w:t>
      </w:r>
      <w:r w:rsidR="004E1F1C">
        <w:rPr>
          <w:rFonts w:ascii="Arial" w:hAnsi="Arial" w:cs="Helvetica"/>
          <w:sz w:val="22"/>
          <w:szCs w:val="22"/>
        </w:rPr>
        <w:t>W</w:t>
      </w:r>
      <w:r w:rsidR="00BE6F7B" w:rsidRPr="00BE6F7B">
        <w:rPr>
          <w:rFonts w:ascii="Arial" w:hAnsi="Arial" w:cs="Helvetica"/>
          <w:sz w:val="22"/>
          <w:szCs w:val="22"/>
        </w:rPr>
        <w:t>iki</w:t>
      </w:r>
      <w:r w:rsidR="003E7793">
        <w:rPr>
          <w:rFonts w:ascii="Arial" w:hAnsi="Arial" w:cs="Helvetica"/>
          <w:sz w:val="22"/>
          <w:szCs w:val="22"/>
        </w:rPr>
        <w:t xml:space="preserve"> </w:t>
      </w:r>
      <w:r w:rsidR="003E7793" w:rsidRPr="00517232">
        <w:rPr>
          <w:rFonts w:ascii="Arial" w:hAnsi="Arial" w:cs="Helvetica"/>
          <w:color w:val="000000" w:themeColor="text1"/>
          <w:sz w:val="22"/>
          <w:szCs w:val="22"/>
        </w:rPr>
        <w:t>(</w:t>
      </w:r>
      <w:hyperlink r:id="rId8" w:history="1">
        <w:r w:rsidR="006D32B8" w:rsidRPr="002F5E72">
          <w:rPr>
            <w:rStyle w:val="Hyperlink"/>
            <w:rFonts w:ascii="Arial" w:hAnsi="Arial" w:cs="Helvetica"/>
            <w:sz w:val="22"/>
            <w:szCs w:val="22"/>
          </w:rPr>
          <w:t>https://github.com/BauerLab/ngsane/wiki/How-to-make-a-mod</w:t>
        </w:r>
      </w:hyperlink>
      <w:r w:rsidR="003E7793" w:rsidRPr="00517232">
        <w:rPr>
          <w:rFonts w:ascii="Arial" w:hAnsi="Arial" w:cs="Helvetica"/>
          <w:color w:val="000000" w:themeColor="text1"/>
          <w:sz w:val="22"/>
          <w:szCs w:val="22"/>
        </w:rPr>
        <w:t>)</w:t>
      </w:r>
      <w:r w:rsidR="001E193C" w:rsidRPr="00517232">
        <w:rPr>
          <w:rFonts w:ascii="Arial" w:hAnsi="Arial" w:cs="Helvetica"/>
          <w:color w:val="000000" w:themeColor="text1"/>
          <w:sz w:val="22"/>
          <w:szCs w:val="22"/>
        </w:rPr>
        <w:t>.</w:t>
      </w:r>
      <w:r>
        <w:rPr>
          <w:rFonts w:ascii="Arial" w:hAnsi="Arial" w:cs="Helvetica"/>
          <w:color w:val="000000" w:themeColor="text1"/>
          <w:sz w:val="22"/>
          <w:szCs w:val="22"/>
        </w:rPr>
        <w:t xml:space="preserve"> This tutorial details the steps required in creating a new module.</w:t>
      </w:r>
    </w:p>
    <w:p w14:paraId="1B5E8223" w14:textId="77777777" w:rsidR="001E193C" w:rsidRDefault="001E193C" w:rsidP="007F217D">
      <w:pPr>
        <w:widowControl w:val="0"/>
        <w:autoSpaceDE w:val="0"/>
        <w:autoSpaceDN w:val="0"/>
        <w:adjustRightInd w:val="0"/>
        <w:rPr>
          <w:rFonts w:ascii="Arial" w:hAnsi="Arial" w:cs="Helvetica"/>
          <w:sz w:val="22"/>
          <w:szCs w:val="22"/>
        </w:rPr>
      </w:pPr>
    </w:p>
    <w:p w14:paraId="13B33C61" w14:textId="52BC2697" w:rsidR="001E193C" w:rsidRDefault="0033180F" w:rsidP="007F217D">
      <w:pPr>
        <w:widowControl w:val="0"/>
        <w:autoSpaceDE w:val="0"/>
        <w:autoSpaceDN w:val="0"/>
        <w:adjustRightInd w:val="0"/>
        <w:rPr>
          <w:rFonts w:ascii="Arial" w:hAnsi="Arial" w:cs="Helvetica"/>
          <w:sz w:val="22"/>
          <w:szCs w:val="22"/>
        </w:rPr>
      </w:pPr>
      <w:r>
        <w:rPr>
          <w:rFonts w:ascii="Arial" w:hAnsi="Arial" w:cs="Helvetica"/>
          <w:sz w:val="22"/>
          <w:szCs w:val="22"/>
        </w:rPr>
        <w:t>In the text</w:t>
      </w:r>
      <w:r w:rsidR="001E193C">
        <w:rPr>
          <w:rFonts w:ascii="Arial" w:hAnsi="Arial" w:cs="Helvetica"/>
          <w:sz w:val="22"/>
          <w:szCs w:val="22"/>
        </w:rPr>
        <w:t xml:space="preserve"> “hot swapping” referred to existing modules only, where different analysis modules, parameter settings, or software versions can be executed by changes to the project-specific config</w:t>
      </w:r>
      <w:r w:rsidR="000A05DD">
        <w:rPr>
          <w:rFonts w:ascii="Arial" w:hAnsi="Arial" w:cs="Helvetica"/>
          <w:sz w:val="22"/>
          <w:szCs w:val="22"/>
        </w:rPr>
        <w:t xml:space="preserve">uration </w:t>
      </w:r>
      <w:r w:rsidR="001E193C">
        <w:rPr>
          <w:rFonts w:ascii="Arial" w:hAnsi="Arial" w:cs="Helvetica"/>
          <w:sz w:val="22"/>
          <w:szCs w:val="22"/>
        </w:rPr>
        <w:t>t</w:t>
      </w:r>
      <w:r w:rsidR="000A05DD">
        <w:rPr>
          <w:rFonts w:ascii="Arial" w:hAnsi="Arial" w:cs="Helvetica"/>
          <w:sz w:val="22"/>
          <w:szCs w:val="22"/>
        </w:rPr>
        <w:t>e</w:t>
      </w:r>
      <w:bookmarkStart w:id="0" w:name="_GoBack"/>
      <w:bookmarkEnd w:id="0"/>
      <w:r w:rsidR="001E193C">
        <w:rPr>
          <w:rFonts w:ascii="Arial" w:hAnsi="Arial" w:cs="Helvetica"/>
          <w:sz w:val="22"/>
          <w:szCs w:val="22"/>
        </w:rPr>
        <w:t xml:space="preserve">xt file rather than requiring changes </w:t>
      </w:r>
      <w:r w:rsidR="004E1F1C">
        <w:rPr>
          <w:rFonts w:ascii="Arial" w:hAnsi="Arial" w:cs="Helvetica"/>
          <w:sz w:val="22"/>
          <w:szCs w:val="22"/>
        </w:rPr>
        <w:t xml:space="preserve">in </w:t>
      </w:r>
      <w:r w:rsidR="001E193C">
        <w:rPr>
          <w:rFonts w:ascii="Arial" w:hAnsi="Arial" w:cs="Helvetica"/>
          <w:sz w:val="22"/>
          <w:szCs w:val="22"/>
        </w:rPr>
        <w:t xml:space="preserve">the software code itself. </w:t>
      </w:r>
    </w:p>
    <w:p w14:paraId="5E200989" w14:textId="77777777" w:rsidR="001E193C" w:rsidRDefault="001E193C" w:rsidP="007F217D">
      <w:pPr>
        <w:widowControl w:val="0"/>
        <w:autoSpaceDE w:val="0"/>
        <w:autoSpaceDN w:val="0"/>
        <w:adjustRightInd w:val="0"/>
        <w:rPr>
          <w:rFonts w:ascii="Arial" w:hAnsi="Arial" w:cs="Helvetica"/>
          <w:sz w:val="22"/>
          <w:szCs w:val="22"/>
        </w:rPr>
      </w:pPr>
    </w:p>
    <w:p w14:paraId="0E1AC4BC" w14:textId="77777777" w:rsidR="001E193C" w:rsidRDefault="001E193C" w:rsidP="007F217D">
      <w:pPr>
        <w:widowControl w:val="0"/>
        <w:autoSpaceDE w:val="0"/>
        <w:autoSpaceDN w:val="0"/>
        <w:adjustRightInd w:val="0"/>
        <w:rPr>
          <w:rFonts w:ascii="Arial" w:hAnsi="Arial" w:cs="Helvetica"/>
          <w:sz w:val="22"/>
          <w:szCs w:val="22"/>
        </w:rPr>
      </w:pPr>
      <w:r>
        <w:rPr>
          <w:rFonts w:ascii="Arial" w:hAnsi="Arial" w:cs="Helvetica"/>
          <w:sz w:val="22"/>
          <w:szCs w:val="22"/>
        </w:rPr>
        <w:t>To make thi</w:t>
      </w:r>
      <w:r w:rsidR="004B61AF">
        <w:rPr>
          <w:rFonts w:ascii="Arial" w:hAnsi="Arial" w:cs="Helvetica"/>
          <w:sz w:val="22"/>
          <w:szCs w:val="22"/>
        </w:rPr>
        <w:t>s clear distinction we changed the paragraph (pg1, para6)</w:t>
      </w:r>
    </w:p>
    <w:p w14:paraId="33FA0C5B" w14:textId="77777777" w:rsidR="001E193C" w:rsidRDefault="001E193C" w:rsidP="007F217D">
      <w:pPr>
        <w:widowControl w:val="0"/>
        <w:autoSpaceDE w:val="0"/>
        <w:autoSpaceDN w:val="0"/>
        <w:adjustRightInd w:val="0"/>
        <w:rPr>
          <w:rFonts w:ascii="Consolas" w:hAnsi="Consolas" w:cs="Consolas"/>
        </w:rPr>
      </w:pPr>
    </w:p>
    <w:p w14:paraId="1AB8D168" w14:textId="77777777" w:rsidR="004B61AF" w:rsidRPr="009032EA" w:rsidRDefault="004B61AF" w:rsidP="004B61AF">
      <w:pPr>
        <w:widowControl w:val="0"/>
        <w:autoSpaceDE w:val="0"/>
        <w:autoSpaceDN w:val="0"/>
        <w:adjustRightInd w:val="0"/>
        <w:spacing w:after="240"/>
        <w:rPr>
          <w:rFonts w:ascii="Arial" w:hAnsi="Arial" w:cs="Helvetica"/>
          <w:color w:val="FF0000"/>
          <w:sz w:val="22"/>
          <w:szCs w:val="22"/>
        </w:rPr>
      </w:pPr>
      <w:proofErr w:type="gramStart"/>
      <w:r w:rsidRPr="009032EA">
        <w:rPr>
          <w:rFonts w:ascii="Arial" w:hAnsi="Arial" w:cs="Helvetica"/>
          <w:i/>
          <w:color w:val="FF0000"/>
          <w:sz w:val="22"/>
          <w:szCs w:val="22"/>
        </w:rPr>
        <w:t>Hot swapping and adaptability.</w:t>
      </w:r>
      <w:proofErr w:type="gramEnd"/>
      <w:r w:rsidRPr="009032EA">
        <w:rPr>
          <w:rFonts w:ascii="Arial" w:hAnsi="Arial" w:cs="Helvetica"/>
          <w:color w:val="FF0000"/>
          <w:sz w:val="22"/>
          <w:szCs w:val="22"/>
        </w:rPr>
        <w:t xml:space="preserve"> Individual task blocks (e.g. read mapping) are packaged in bash script modules, which can be executed locally or on subsets to test module code, submission parameters and compute node environment in stages. During production, NGSANE automatically submits separate module calls for each input file or set of files to the HPC queue. This allows different existing modules, parameter settings, or software versions to be executed by changes to the project-specific config</w:t>
      </w:r>
      <w:r w:rsidR="004E1F1C">
        <w:rPr>
          <w:rFonts w:ascii="Arial" w:hAnsi="Arial" w:cs="Helvetica"/>
          <w:color w:val="FF0000"/>
          <w:sz w:val="22"/>
          <w:szCs w:val="22"/>
        </w:rPr>
        <w:t>uration</w:t>
      </w:r>
      <w:r w:rsidRPr="009032EA">
        <w:rPr>
          <w:rFonts w:ascii="Arial" w:hAnsi="Arial" w:cs="Helvetica"/>
          <w:color w:val="FF0000"/>
          <w:sz w:val="22"/>
          <w:szCs w:val="22"/>
        </w:rPr>
        <w:t xml:space="preserve"> file rather than requiring changes the software code itself (hot swapping).</w:t>
      </w:r>
    </w:p>
    <w:p w14:paraId="3F464E29" w14:textId="77777777" w:rsidR="004B61AF" w:rsidRDefault="004B61AF" w:rsidP="007F217D">
      <w:pPr>
        <w:widowControl w:val="0"/>
        <w:autoSpaceDE w:val="0"/>
        <w:autoSpaceDN w:val="0"/>
        <w:adjustRightInd w:val="0"/>
        <w:rPr>
          <w:rFonts w:ascii="Consolas" w:hAnsi="Consolas" w:cs="Consolas"/>
        </w:rPr>
      </w:pPr>
    </w:p>
    <w:p w14:paraId="07314A66" w14:textId="0A98E5DD" w:rsidR="007F217D" w:rsidRPr="00BE32B6" w:rsidRDefault="00BE32B6" w:rsidP="00BE32B6">
      <w:pPr>
        <w:pStyle w:val="AssessorComment"/>
        <w:rPr>
          <w:sz w:val="22"/>
          <w:szCs w:val="22"/>
        </w:rPr>
      </w:pPr>
      <w:r>
        <w:rPr>
          <w:sz w:val="22"/>
          <w:szCs w:val="22"/>
        </w:rPr>
        <w:t xml:space="preserve">Major 2: </w:t>
      </w:r>
      <w:r w:rsidR="007F217D" w:rsidRPr="00BE32B6">
        <w:rPr>
          <w:sz w:val="22"/>
          <w:szCs w:val="22"/>
        </w:rPr>
        <w:t>It is unclear to me how easy it is to adapt the HPC capabilities to the configuration of a given compute cluster. Again, manuscript and documentation are silent on this. I consider this to an important aspect. For example, it wasn’t obvious to me how one is supposed to communicate the name of the queue that jobs should be submitted to.</w:t>
      </w:r>
    </w:p>
    <w:p w14:paraId="08FFD3D2" w14:textId="1F28A5F3" w:rsidR="0078027F" w:rsidRDefault="00BE6F7B" w:rsidP="007F217D">
      <w:pPr>
        <w:widowControl w:val="0"/>
        <w:autoSpaceDE w:val="0"/>
        <w:autoSpaceDN w:val="0"/>
        <w:adjustRightInd w:val="0"/>
        <w:rPr>
          <w:rFonts w:ascii="Arial" w:hAnsi="Arial" w:cs="Helvetica"/>
          <w:sz w:val="22"/>
          <w:szCs w:val="22"/>
        </w:rPr>
      </w:pPr>
      <w:r w:rsidRPr="0078027F">
        <w:rPr>
          <w:rFonts w:ascii="Arial" w:hAnsi="Arial" w:cs="Helvetica"/>
          <w:sz w:val="22"/>
          <w:szCs w:val="22"/>
        </w:rPr>
        <w:t xml:space="preserve">We agree with the reviewer that </w:t>
      </w:r>
      <w:r w:rsidR="0078027F">
        <w:rPr>
          <w:rFonts w:ascii="Arial" w:hAnsi="Arial" w:cs="Helvetica"/>
          <w:sz w:val="22"/>
          <w:szCs w:val="22"/>
        </w:rPr>
        <w:t xml:space="preserve">NGSANE’s distinctive feature, </w:t>
      </w:r>
      <w:r w:rsidRPr="0078027F">
        <w:rPr>
          <w:rFonts w:ascii="Arial" w:hAnsi="Arial" w:cs="Helvetica"/>
          <w:sz w:val="22"/>
          <w:szCs w:val="22"/>
        </w:rPr>
        <w:t>the HPC customization</w:t>
      </w:r>
      <w:r w:rsidR="0078027F">
        <w:rPr>
          <w:rFonts w:ascii="Arial" w:hAnsi="Arial" w:cs="Helvetica"/>
          <w:sz w:val="22"/>
          <w:szCs w:val="22"/>
        </w:rPr>
        <w:t>,</w:t>
      </w:r>
      <w:r w:rsidRPr="0078027F">
        <w:rPr>
          <w:rFonts w:ascii="Arial" w:hAnsi="Arial" w:cs="Helvetica"/>
          <w:sz w:val="22"/>
          <w:szCs w:val="22"/>
        </w:rPr>
        <w:t xml:space="preserve"> needs to be demonstrated by concrete examples. </w:t>
      </w:r>
      <w:r w:rsidR="00C63D54">
        <w:rPr>
          <w:rFonts w:ascii="Arial" w:hAnsi="Arial" w:cs="Helvetica"/>
          <w:sz w:val="22"/>
          <w:szCs w:val="22"/>
        </w:rPr>
        <w:t>To address this concern we</w:t>
      </w:r>
      <w:r w:rsidRPr="0078027F">
        <w:rPr>
          <w:rFonts w:ascii="Arial" w:hAnsi="Arial" w:cs="Helvetica"/>
          <w:sz w:val="22"/>
          <w:szCs w:val="22"/>
        </w:rPr>
        <w:t xml:space="preserve"> added a section to the </w:t>
      </w:r>
      <w:proofErr w:type="spellStart"/>
      <w:r w:rsidR="004E1F1C">
        <w:rPr>
          <w:rFonts w:ascii="Arial" w:hAnsi="Arial" w:cs="Helvetica"/>
          <w:sz w:val="22"/>
          <w:szCs w:val="22"/>
        </w:rPr>
        <w:t>G</w:t>
      </w:r>
      <w:r w:rsidRPr="0078027F">
        <w:rPr>
          <w:rFonts w:ascii="Arial" w:hAnsi="Arial" w:cs="Helvetica"/>
          <w:sz w:val="22"/>
          <w:szCs w:val="22"/>
        </w:rPr>
        <w:t>ithub</w:t>
      </w:r>
      <w:proofErr w:type="spellEnd"/>
      <w:r w:rsidRPr="0078027F">
        <w:rPr>
          <w:rFonts w:ascii="Arial" w:hAnsi="Arial" w:cs="Helvetica"/>
          <w:sz w:val="22"/>
          <w:szCs w:val="22"/>
        </w:rPr>
        <w:t>-</w:t>
      </w:r>
      <w:r w:rsidR="004E1F1C">
        <w:rPr>
          <w:rFonts w:ascii="Arial" w:hAnsi="Arial" w:cs="Helvetica"/>
          <w:sz w:val="22"/>
          <w:szCs w:val="22"/>
        </w:rPr>
        <w:t>W</w:t>
      </w:r>
      <w:r w:rsidRPr="0078027F">
        <w:rPr>
          <w:rFonts w:ascii="Arial" w:hAnsi="Arial" w:cs="Helvetica"/>
          <w:sz w:val="22"/>
          <w:szCs w:val="22"/>
        </w:rPr>
        <w:t>iki</w:t>
      </w:r>
      <w:r w:rsidR="003E7793" w:rsidRPr="0078027F">
        <w:rPr>
          <w:rFonts w:ascii="Arial" w:hAnsi="Arial" w:cs="Helvetica"/>
          <w:sz w:val="22"/>
          <w:szCs w:val="22"/>
        </w:rPr>
        <w:t xml:space="preserve"> (</w:t>
      </w:r>
      <w:hyperlink r:id="rId9" w:history="1">
        <w:r w:rsidR="003F6C7E" w:rsidRPr="002E5D0A">
          <w:rPr>
            <w:rStyle w:val="Hyperlink"/>
            <w:rFonts w:ascii="Arial" w:hAnsi="Arial" w:cs="Helvetica"/>
            <w:sz w:val="22"/>
            <w:szCs w:val="22"/>
          </w:rPr>
          <w:t>https://github.com/BauerLab/ngsane/wiki/HPC-Customization</w:t>
        </w:r>
      </w:hyperlink>
      <w:r w:rsidR="003E7793" w:rsidRPr="0078027F">
        <w:rPr>
          <w:rFonts w:ascii="Arial" w:hAnsi="Arial" w:cs="Helvetica"/>
          <w:sz w:val="22"/>
          <w:szCs w:val="22"/>
        </w:rPr>
        <w:t xml:space="preserve">). </w:t>
      </w:r>
    </w:p>
    <w:p w14:paraId="596DCB92" w14:textId="77777777" w:rsidR="007F217D" w:rsidRPr="0078027F" w:rsidRDefault="003E7793" w:rsidP="007F217D">
      <w:pPr>
        <w:widowControl w:val="0"/>
        <w:autoSpaceDE w:val="0"/>
        <w:autoSpaceDN w:val="0"/>
        <w:adjustRightInd w:val="0"/>
        <w:rPr>
          <w:rFonts w:ascii="Arial" w:hAnsi="Arial" w:cs="Helvetica"/>
          <w:sz w:val="22"/>
          <w:szCs w:val="22"/>
        </w:rPr>
      </w:pPr>
      <w:r w:rsidRPr="0078027F">
        <w:rPr>
          <w:rFonts w:ascii="Arial" w:hAnsi="Arial" w:cs="Helvetica"/>
          <w:sz w:val="22"/>
          <w:szCs w:val="22"/>
        </w:rPr>
        <w:t xml:space="preserve">To answer the reviewer’s specific question about </w:t>
      </w:r>
      <w:r w:rsidR="004E1F1C">
        <w:rPr>
          <w:rFonts w:ascii="Arial" w:hAnsi="Arial" w:cs="Helvetica"/>
          <w:sz w:val="22"/>
          <w:szCs w:val="22"/>
        </w:rPr>
        <w:t>particular</w:t>
      </w:r>
      <w:r w:rsidRPr="0078027F">
        <w:rPr>
          <w:rFonts w:ascii="Arial" w:hAnsi="Arial" w:cs="Helvetica"/>
          <w:sz w:val="22"/>
          <w:szCs w:val="22"/>
        </w:rPr>
        <w:t xml:space="preserve"> queue definitions</w:t>
      </w:r>
      <w:r w:rsidR="0078027F">
        <w:rPr>
          <w:rFonts w:ascii="Arial" w:hAnsi="Arial" w:cs="Helvetica"/>
          <w:sz w:val="22"/>
          <w:szCs w:val="22"/>
        </w:rPr>
        <w:t>:</w:t>
      </w:r>
      <w:r w:rsidRPr="0078027F">
        <w:rPr>
          <w:rFonts w:ascii="Arial" w:hAnsi="Arial" w:cs="Helvetica"/>
          <w:sz w:val="22"/>
          <w:szCs w:val="22"/>
        </w:rPr>
        <w:t xml:space="preserve"> SGE</w:t>
      </w:r>
      <w:r w:rsidR="0078027F" w:rsidRPr="0078027F">
        <w:rPr>
          <w:rFonts w:ascii="Arial" w:hAnsi="Arial" w:cs="Helvetica"/>
          <w:sz w:val="22"/>
          <w:szCs w:val="22"/>
        </w:rPr>
        <w:t xml:space="preserve"> as well as PBS </w:t>
      </w:r>
      <w:r w:rsidRPr="0078027F">
        <w:rPr>
          <w:rFonts w:ascii="Arial" w:hAnsi="Arial" w:cs="Helvetica"/>
          <w:sz w:val="22"/>
          <w:szCs w:val="22"/>
        </w:rPr>
        <w:t>users need to add the following line to the project-specific config</w:t>
      </w:r>
      <w:r w:rsidR="004E1F1C">
        <w:rPr>
          <w:rFonts w:ascii="Arial" w:hAnsi="Arial" w:cs="Helvetica"/>
          <w:sz w:val="22"/>
          <w:szCs w:val="22"/>
        </w:rPr>
        <w:t xml:space="preserve">uration </w:t>
      </w:r>
      <w:r w:rsidRPr="0078027F">
        <w:rPr>
          <w:rFonts w:ascii="Arial" w:hAnsi="Arial" w:cs="Helvetica"/>
          <w:sz w:val="22"/>
          <w:szCs w:val="22"/>
        </w:rPr>
        <w:t>t</w:t>
      </w:r>
      <w:r w:rsidR="004E1F1C">
        <w:rPr>
          <w:rFonts w:ascii="Arial" w:hAnsi="Arial" w:cs="Helvetica"/>
          <w:sz w:val="22"/>
          <w:szCs w:val="22"/>
        </w:rPr>
        <w:t>e</w:t>
      </w:r>
      <w:r w:rsidRPr="0078027F">
        <w:rPr>
          <w:rFonts w:ascii="Arial" w:hAnsi="Arial" w:cs="Helvetica"/>
          <w:sz w:val="22"/>
          <w:szCs w:val="22"/>
        </w:rPr>
        <w:t>xt file</w:t>
      </w:r>
      <w:r w:rsidR="0078027F" w:rsidRPr="0078027F">
        <w:rPr>
          <w:rFonts w:ascii="Arial" w:hAnsi="Arial" w:cs="Helvetica"/>
          <w:sz w:val="22"/>
          <w:szCs w:val="22"/>
        </w:rPr>
        <w:t xml:space="preserve"> to submit to the queue “</w:t>
      </w:r>
      <w:proofErr w:type="spellStart"/>
      <w:r w:rsidR="0078027F" w:rsidRPr="0078027F">
        <w:rPr>
          <w:rFonts w:ascii="Arial" w:hAnsi="Arial" w:cs="Helvetica"/>
          <w:sz w:val="22"/>
          <w:szCs w:val="22"/>
        </w:rPr>
        <w:t>tmppriority</w:t>
      </w:r>
      <w:proofErr w:type="spellEnd"/>
      <w:r w:rsidR="0078027F" w:rsidRPr="0078027F">
        <w:rPr>
          <w:rFonts w:ascii="Arial" w:hAnsi="Arial" w:cs="Helvetica"/>
          <w:sz w:val="22"/>
          <w:szCs w:val="22"/>
        </w:rPr>
        <w:t>”</w:t>
      </w:r>
      <w:r w:rsidR="00C63D54">
        <w:rPr>
          <w:rFonts w:ascii="Arial" w:hAnsi="Arial" w:cs="Helvetica"/>
          <w:sz w:val="22"/>
          <w:szCs w:val="22"/>
        </w:rPr>
        <w:t>.</w:t>
      </w:r>
    </w:p>
    <w:p w14:paraId="6427874A" w14:textId="77777777" w:rsidR="0078027F" w:rsidRDefault="0078027F" w:rsidP="007F217D">
      <w:pPr>
        <w:widowControl w:val="0"/>
        <w:autoSpaceDE w:val="0"/>
        <w:autoSpaceDN w:val="0"/>
        <w:adjustRightInd w:val="0"/>
        <w:rPr>
          <w:rFonts w:ascii="Consolas" w:hAnsi="Consolas" w:cs="Helvetica"/>
          <w:sz w:val="22"/>
          <w:szCs w:val="22"/>
        </w:rPr>
      </w:pPr>
    </w:p>
    <w:p w14:paraId="5B7E0742" w14:textId="77777777" w:rsidR="003E7793" w:rsidRPr="0078027F" w:rsidRDefault="0078027F" w:rsidP="007F217D">
      <w:pPr>
        <w:widowControl w:val="0"/>
        <w:autoSpaceDE w:val="0"/>
        <w:autoSpaceDN w:val="0"/>
        <w:adjustRightInd w:val="0"/>
        <w:rPr>
          <w:rFonts w:ascii="Consolas" w:hAnsi="Consolas" w:cs="Helvetica"/>
          <w:sz w:val="22"/>
          <w:szCs w:val="22"/>
        </w:rPr>
      </w:pPr>
      <w:r w:rsidRPr="0078027F">
        <w:rPr>
          <w:rFonts w:ascii="Consolas" w:hAnsi="Consolas" w:cs="Helvetica"/>
          <w:sz w:val="22"/>
          <w:szCs w:val="22"/>
        </w:rPr>
        <w:t xml:space="preserve">QSUBEXTRA=" -q </w:t>
      </w:r>
      <w:proofErr w:type="spellStart"/>
      <w:r w:rsidRPr="0078027F">
        <w:rPr>
          <w:rFonts w:ascii="Consolas" w:hAnsi="Consolas" w:cs="Helvetica"/>
          <w:sz w:val="22"/>
          <w:szCs w:val="22"/>
        </w:rPr>
        <w:t>tmppriority</w:t>
      </w:r>
      <w:proofErr w:type="spellEnd"/>
      <w:r w:rsidRPr="0078027F">
        <w:rPr>
          <w:rFonts w:ascii="Consolas" w:hAnsi="Consolas" w:cs="Helvetica"/>
          <w:sz w:val="22"/>
          <w:szCs w:val="22"/>
        </w:rPr>
        <w:t>”</w:t>
      </w:r>
    </w:p>
    <w:p w14:paraId="0CE965F7" w14:textId="77777777" w:rsidR="003E7793" w:rsidRDefault="003E7793" w:rsidP="007F217D">
      <w:pPr>
        <w:widowControl w:val="0"/>
        <w:autoSpaceDE w:val="0"/>
        <w:autoSpaceDN w:val="0"/>
        <w:adjustRightInd w:val="0"/>
        <w:rPr>
          <w:rFonts w:ascii="Consolas" w:hAnsi="Consolas" w:cs="Consolas"/>
        </w:rPr>
      </w:pPr>
    </w:p>
    <w:p w14:paraId="70F9794A" w14:textId="77777777" w:rsidR="0078027F" w:rsidRPr="0078027F" w:rsidRDefault="004E1F1C" w:rsidP="007F217D">
      <w:pPr>
        <w:widowControl w:val="0"/>
        <w:autoSpaceDE w:val="0"/>
        <w:autoSpaceDN w:val="0"/>
        <w:adjustRightInd w:val="0"/>
        <w:rPr>
          <w:rFonts w:ascii="Arial" w:hAnsi="Arial" w:cs="Helvetica"/>
          <w:sz w:val="22"/>
          <w:szCs w:val="22"/>
        </w:rPr>
      </w:pPr>
      <w:r>
        <w:rPr>
          <w:rFonts w:ascii="Arial" w:hAnsi="Arial" w:cs="Helvetica"/>
          <w:sz w:val="22"/>
          <w:szCs w:val="22"/>
        </w:rPr>
        <w:t>This variable</w:t>
      </w:r>
      <w:r w:rsidR="0078027F" w:rsidRPr="0078027F">
        <w:rPr>
          <w:rFonts w:ascii="Arial" w:hAnsi="Arial" w:cs="Helvetica"/>
          <w:sz w:val="22"/>
          <w:szCs w:val="22"/>
        </w:rPr>
        <w:t xml:space="preserve"> then gets handed over to </w:t>
      </w:r>
      <w:proofErr w:type="spellStart"/>
      <w:r w:rsidR="0078027F" w:rsidRPr="0078027F">
        <w:rPr>
          <w:rFonts w:ascii="Arial" w:hAnsi="Arial" w:cs="Helvetica"/>
          <w:sz w:val="22"/>
          <w:szCs w:val="22"/>
        </w:rPr>
        <w:t>qsub</w:t>
      </w:r>
      <w:proofErr w:type="spellEnd"/>
      <w:r w:rsidR="0078027F" w:rsidRPr="0078027F">
        <w:rPr>
          <w:rFonts w:ascii="Arial" w:hAnsi="Arial" w:cs="Helvetica"/>
          <w:sz w:val="22"/>
          <w:szCs w:val="22"/>
        </w:rPr>
        <w:t xml:space="preserve"> via core/prepareJobSubmissio</w:t>
      </w:r>
      <w:r w:rsidR="00C63D54">
        <w:rPr>
          <w:rFonts w:ascii="Arial" w:hAnsi="Arial" w:cs="Helvetica"/>
          <w:sz w:val="22"/>
          <w:szCs w:val="22"/>
        </w:rPr>
        <w:t>n.sh and core/ jobSubmission.sh.</w:t>
      </w:r>
    </w:p>
    <w:p w14:paraId="2DAEED71" w14:textId="77777777" w:rsidR="00BE6F7B" w:rsidRDefault="00BE6F7B" w:rsidP="007F217D">
      <w:pPr>
        <w:widowControl w:val="0"/>
        <w:autoSpaceDE w:val="0"/>
        <w:autoSpaceDN w:val="0"/>
        <w:adjustRightInd w:val="0"/>
        <w:rPr>
          <w:rFonts w:ascii="Arial" w:hAnsi="Arial" w:cs="Helvetica"/>
          <w:sz w:val="22"/>
          <w:szCs w:val="22"/>
        </w:rPr>
      </w:pPr>
    </w:p>
    <w:p w14:paraId="2AD7CEB6" w14:textId="77777777" w:rsidR="005A5094" w:rsidRDefault="005A5094" w:rsidP="007F217D">
      <w:pPr>
        <w:widowControl w:val="0"/>
        <w:autoSpaceDE w:val="0"/>
        <w:autoSpaceDN w:val="0"/>
        <w:adjustRightInd w:val="0"/>
        <w:rPr>
          <w:rFonts w:ascii="Arial" w:hAnsi="Arial" w:cs="Helvetica"/>
          <w:sz w:val="22"/>
          <w:szCs w:val="22"/>
        </w:rPr>
      </w:pPr>
    </w:p>
    <w:p w14:paraId="3421DA9C" w14:textId="77777777" w:rsidR="005A5094" w:rsidRPr="0078027F" w:rsidRDefault="005A5094" w:rsidP="007F217D">
      <w:pPr>
        <w:widowControl w:val="0"/>
        <w:autoSpaceDE w:val="0"/>
        <w:autoSpaceDN w:val="0"/>
        <w:adjustRightInd w:val="0"/>
        <w:rPr>
          <w:rFonts w:ascii="Arial" w:hAnsi="Arial" w:cs="Helvetica"/>
          <w:sz w:val="22"/>
          <w:szCs w:val="22"/>
        </w:rPr>
      </w:pPr>
    </w:p>
    <w:p w14:paraId="11CC58E2" w14:textId="77777777" w:rsidR="00BE6F7B" w:rsidRDefault="00BE6F7B" w:rsidP="007F217D">
      <w:pPr>
        <w:widowControl w:val="0"/>
        <w:autoSpaceDE w:val="0"/>
        <w:autoSpaceDN w:val="0"/>
        <w:adjustRightInd w:val="0"/>
        <w:rPr>
          <w:rFonts w:ascii="Consolas" w:hAnsi="Consolas" w:cs="Consolas"/>
        </w:rPr>
      </w:pPr>
    </w:p>
    <w:p w14:paraId="677A9125" w14:textId="77777777" w:rsidR="00BE32B6" w:rsidRPr="00BE32B6" w:rsidRDefault="00BE32B6" w:rsidP="00BE32B6">
      <w:pPr>
        <w:pStyle w:val="AssessorComment"/>
        <w:rPr>
          <w:sz w:val="22"/>
          <w:szCs w:val="22"/>
        </w:rPr>
      </w:pPr>
      <w:r w:rsidRPr="00BE32B6">
        <w:rPr>
          <w:sz w:val="22"/>
          <w:szCs w:val="22"/>
        </w:rPr>
        <w:t xml:space="preserve">Minor </w:t>
      </w:r>
      <w:r w:rsidR="007F217D" w:rsidRPr="00BE32B6">
        <w:rPr>
          <w:sz w:val="22"/>
          <w:szCs w:val="22"/>
        </w:rPr>
        <w:t>1</w:t>
      </w:r>
      <w:r w:rsidRPr="00BE32B6">
        <w:rPr>
          <w:sz w:val="22"/>
          <w:szCs w:val="22"/>
        </w:rPr>
        <w:t>:</w:t>
      </w:r>
      <w:r w:rsidR="007F217D" w:rsidRPr="00BE32B6">
        <w:rPr>
          <w:sz w:val="22"/>
          <w:szCs w:val="22"/>
        </w:rPr>
        <w:t xml:space="preserve"> In their brief comparison with other tools the authors dismiss Galaxy as GUI-based. While it is certainly true that Galaxy provides a GUI (which, I agree, is not suitable for the sort of use case that NGSANE is designed for) it also provides an API for batch processing. This API is what NGSANE should be compared to rather than the GUI.</w:t>
      </w:r>
    </w:p>
    <w:p w14:paraId="641F1760" w14:textId="21DD8811" w:rsidR="00F57026" w:rsidRPr="00F53828" w:rsidRDefault="00F53828" w:rsidP="001F48D0">
      <w:pPr>
        <w:widowControl w:val="0"/>
        <w:autoSpaceDE w:val="0"/>
        <w:autoSpaceDN w:val="0"/>
        <w:adjustRightInd w:val="0"/>
        <w:rPr>
          <w:rFonts w:ascii="Arial" w:hAnsi="Arial" w:cs="Helvetica"/>
          <w:sz w:val="22"/>
          <w:szCs w:val="22"/>
        </w:rPr>
      </w:pPr>
      <w:r w:rsidRPr="00F53828">
        <w:rPr>
          <w:rFonts w:ascii="Arial" w:hAnsi="Arial" w:cs="Helvetica"/>
          <w:sz w:val="22"/>
          <w:szCs w:val="22"/>
        </w:rPr>
        <w:t xml:space="preserve">We would like to thank the reviewer for pointing </w:t>
      </w:r>
      <w:r w:rsidR="00E518B3">
        <w:rPr>
          <w:rFonts w:ascii="Arial" w:hAnsi="Arial" w:cs="Helvetica"/>
          <w:sz w:val="22"/>
          <w:szCs w:val="22"/>
        </w:rPr>
        <w:t>the comparison with Galaxy</w:t>
      </w:r>
      <w:r w:rsidRPr="00F53828">
        <w:rPr>
          <w:rFonts w:ascii="Arial" w:hAnsi="Arial" w:cs="Helvetica"/>
          <w:sz w:val="22"/>
          <w:szCs w:val="22"/>
        </w:rPr>
        <w:t xml:space="preserve">. </w:t>
      </w:r>
      <w:r w:rsidR="00382829">
        <w:rPr>
          <w:rFonts w:ascii="Arial" w:hAnsi="Arial" w:cs="Helvetica"/>
          <w:sz w:val="22"/>
          <w:szCs w:val="22"/>
        </w:rPr>
        <w:t>The Galaxy-API allows a script</w:t>
      </w:r>
      <w:r w:rsidR="001F48D0">
        <w:rPr>
          <w:rFonts w:ascii="Arial" w:hAnsi="Arial" w:cs="Helvetica"/>
          <w:sz w:val="22"/>
          <w:szCs w:val="22"/>
        </w:rPr>
        <w:t>-based</w:t>
      </w:r>
      <w:r w:rsidR="00382829">
        <w:rPr>
          <w:rFonts w:ascii="Arial" w:hAnsi="Arial" w:cs="Helvetica"/>
          <w:sz w:val="22"/>
          <w:szCs w:val="22"/>
        </w:rPr>
        <w:t xml:space="preserve"> access to the tools and functionality enabled in the web service instance (</w:t>
      </w:r>
      <w:hyperlink r:id="rId10" w:history="1">
        <w:r w:rsidR="00382829" w:rsidRPr="00DA5DC2">
          <w:rPr>
            <w:rStyle w:val="Hyperlink"/>
            <w:rFonts w:ascii="Arial" w:hAnsi="Arial" w:cs="Helvetica"/>
            <w:sz w:val="22"/>
            <w:szCs w:val="22"/>
          </w:rPr>
          <w:t>http://wiki.galaxyproject.org/Learn/API</w:t>
        </w:r>
      </w:hyperlink>
      <w:r w:rsidR="00382829">
        <w:rPr>
          <w:rFonts w:ascii="Arial" w:hAnsi="Arial" w:cs="Helvetica"/>
          <w:sz w:val="22"/>
          <w:szCs w:val="22"/>
        </w:rPr>
        <w:t xml:space="preserve">). While </w:t>
      </w:r>
      <w:r w:rsidR="001F48D0">
        <w:rPr>
          <w:rFonts w:ascii="Arial" w:hAnsi="Arial" w:cs="Helvetica"/>
          <w:sz w:val="22"/>
          <w:szCs w:val="22"/>
        </w:rPr>
        <w:t>it greatly improves running existing workflows on multiple files or handling loops and parallel tasks, it is still limited to the fu</w:t>
      </w:r>
      <w:r w:rsidR="00F57026">
        <w:rPr>
          <w:rFonts w:ascii="Arial" w:hAnsi="Arial" w:cs="Helvetica"/>
          <w:sz w:val="22"/>
          <w:szCs w:val="22"/>
        </w:rPr>
        <w:t>nctionality provided by Galaxy</w:t>
      </w:r>
      <w:r w:rsidR="00DC0E84">
        <w:rPr>
          <w:rFonts w:ascii="Arial" w:hAnsi="Arial" w:cs="Helvetica"/>
          <w:sz w:val="22"/>
          <w:szCs w:val="22"/>
        </w:rPr>
        <w:t>,</w:t>
      </w:r>
      <w:r w:rsidR="00F57026">
        <w:rPr>
          <w:rFonts w:ascii="Arial" w:hAnsi="Arial" w:cs="Helvetica"/>
          <w:sz w:val="22"/>
          <w:szCs w:val="22"/>
        </w:rPr>
        <w:t xml:space="preserve"> </w:t>
      </w:r>
      <w:r w:rsidR="00BE2FBE">
        <w:rPr>
          <w:rFonts w:ascii="Arial" w:hAnsi="Arial" w:cs="Helvetica"/>
          <w:sz w:val="22"/>
          <w:szCs w:val="22"/>
        </w:rPr>
        <w:t>which may not always utilize the most recent</w:t>
      </w:r>
      <w:r w:rsidR="00F57026">
        <w:rPr>
          <w:rFonts w:ascii="Arial" w:hAnsi="Arial" w:cs="Helvetica"/>
          <w:sz w:val="22"/>
          <w:szCs w:val="22"/>
        </w:rPr>
        <w:t xml:space="preserve"> versions</w:t>
      </w:r>
      <w:r w:rsidR="00BE2FBE">
        <w:rPr>
          <w:rFonts w:ascii="Arial" w:hAnsi="Arial" w:cs="Helvetica"/>
          <w:sz w:val="22"/>
          <w:szCs w:val="22"/>
        </w:rPr>
        <w:t xml:space="preserve"> of software, reference data or</w:t>
      </w:r>
      <w:r w:rsidR="00F57026">
        <w:rPr>
          <w:rFonts w:ascii="Arial" w:hAnsi="Arial" w:cs="Helvetica"/>
          <w:sz w:val="22"/>
          <w:szCs w:val="22"/>
        </w:rPr>
        <w:t xml:space="preserve"> </w:t>
      </w:r>
      <w:r w:rsidR="00BE2FBE">
        <w:rPr>
          <w:rFonts w:ascii="Arial" w:hAnsi="Arial" w:cs="Helvetica"/>
          <w:sz w:val="22"/>
          <w:szCs w:val="22"/>
        </w:rPr>
        <w:t>workflows.</w:t>
      </w:r>
    </w:p>
    <w:p w14:paraId="17D09D09" w14:textId="77777777" w:rsidR="00F53828" w:rsidRDefault="00F53828" w:rsidP="007F217D">
      <w:pPr>
        <w:widowControl w:val="0"/>
        <w:autoSpaceDE w:val="0"/>
        <w:autoSpaceDN w:val="0"/>
        <w:adjustRightInd w:val="0"/>
        <w:rPr>
          <w:rFonts w:ascii="Arial" w:hAnsi="Arial" w:cs="Helvetica"/>
          <w:sz w:val="22"/>
          <w:szCs w:val="22"/>
        </w:rPr>
      </w:pPr>
    </w:p>
    <w:p w14:paraId="39252FF9" w14:textId="77777777" w:rsidR="00382829" w:rsidRDefault="00BE2FBE" w:rsidP="00382829">
      <w:pPr>
        <w:widowControl w:val="0"/>
        <w:autoSpaceDE w:val="0"/>
        <w:autoSpaceDN w:val="0"/>
        <w:adjustRightInd w:val="0"/>
        <w:rPr>
          <w:rFonts w:ascii="Arial" w:hAnsi="Arial" w:cs="Helvetica"/>
          <w:sz w:val="22"/>
          <w:szCs w:val="22"/>
        </w:rPr>
      </w:pPr>
      <w:r>
        <w:rPr>
          <w:rFonts w:ascii="Arial" w:hAnsi="Arial" w:cs="Helvetica"/>
          <w:sz w:val="22"/>
          <w:szCs w:val="22"/>
        </w:rPr>
        <w:t>In response to this comment we</w:t>
      </w:r>
      <w:r w:rsidR="00DF14AC">
        <w:rPr>
          <w:rFonts w:ascii="Arial" w:hAnsi="Arial" w:cs="Helvetica"/>
          <w:sz w:val="22"/>
          <w:szCs w:val="22"/>
        </w:rPr>
        <w:t xml:space="preserve"> updated the sentence (</w:t>
      </w:r>
      <w:r w:rsidR="00382829" w:rsidRPr="00382829">
        <w:rPr>
          <w:rFonts w:ascii="Arial" w:hAnsi="Arial" w:cs="Helvetica"/>
          <w:sz w:val="22"/>
          <w:szCs w:val="22"/>
        </w:rPr>
        <w:t xml:space="preserve">Pg1, </w:t>
      </w:r>
      <w:r w:rsidR="00382829" w:rsidRPr="00DD6BC7">
        <w:rPr>
          <w:rFonts w:ascii="Arial" w:hAnsi="Arial" w:cs="Helvetica"/>
          <w:sz w:val="22"/>
          <w:szCs w:val="22"/>
        </w:rPr>
        <w:t>para</w:t>
      </w:r>
      <w:r w:rsidR="00382829">
        <w:rPr>
          <w:rFonts w:ascii="Arial" w:hAnsi="Arial" w:cs="Helvetica"/>
          <w:sz w:val="22"/>
          <w:szCs w:val="22"/>
        </w:rPr>
        <w:t>2</w:t>
      </w:r>
      <w:r w:rsidR="00DF14AC">
        <w:rPr>
          <w:rFonts w:ascii="Arial" w:hAnsi="Arial" w:cs="Helvetica"/>
          <w:sz w:val="22"/>
          <w:szCs w:val="22"/>
        </w:rPr>
        <w:t>)</w:t>
      </w:r>
    </w:p>
    <w:p w14:paraId="62AE24CB" w14:textId="77777777" w:rsidR="00DF14AC" w:rsidRPr="00382829" w:rsidRDefault="00DF14AC" w:rsidP="00382829">
      <w:pPr>
        <w:widowControl w:val="0"/>
        <w:autoSpaceDE w:val="0"/>
        <w:autoSpaceDN w:val="0"/>
        <w:adjustRightInd w:val="0"/>
        <w:rPr>
          <w:rFonts w:ascii="Arial" w:hAnsi="Arial" w:cs="Helvetica"/>
          <w:sz w:val="22"/>
          <w:szCs w:val="22"/>
        </w:rPr>
      </w:pPr>
    </w:p>
    <w:p w14:paraId="4DC66892" w14:textId="77777777" w:rsidR="00382829" w:rsidRPr="009032EA" w:rsidRDefault="004B61AF" w:rsidP="004B61AF">
      <w:pPr>
        <w:widowControl w:val="0"/>
        <w:autoSpaceDE w:val="0"/>
        <w:autoSpaceDN w:val="0"/>
        <w:adjustRightInd w:val="0"/>
        <w:spacing w:after="240"/>
        <w:rPr>
          <w:rFonts w:ascii="Arial" w:hAnsi="Arial" w:cs="Helvetica"/>
          <w:color w:val="FF0000"/>
          <w:sz w:val="22"/>
          <w:szCs w:val="22"/>
        </w:rPr>
      </w:pPr>
      <w:r w:rsidRPr="009032EA">
        <w:rPr>
          <w:rFonts w:ascii="Arial" w:hAnsi="Arial" w:cs="Helvetica"/>
          <w:color w:val="FF0000"/>
          <w:sz w:val="22"/>
          <w:szCs w:val="22"/>
        </w:rPr>
        <w:t>However, currently</w:t>
      </w:r>
      <w:r w:rsidR="004E1F1C">
        <w:rPr>
          <w:rFonts w:ascii="Arial" w:hAnsi="Arial" w:cs="Helvetica"/>
          <w:color w:val="FF0000"/>
          <w:sz w:val="22"/>
          <w:szCs w:val="22"/>
        </w:rPr>
        <w:t xml:space="preserve"> available tools are either web</w:t>
      </w:r>
      <w:r w:rsidRPr="009032EA">
        <w:rPr>
          <w:rFonts w:ascii="Arial" w:hAnsi="Arial" w:cs="Helvetica"/>
          <w:color w:val="FF0000"/>
          <w:sz w:val="22"/>
          <w:szCs w:val="22"/>
        </w:rPr>
        <w:t xml:space="preserve">-based </w:t>
      </w:r>
      <w:r w:rsidR="004E1F1C" w:rsidRPr="009032EA">
        <w:rPr>
          <w:rFonts w:ascii="Arial" w:hAnsi="Arial" w:cs="Helvetica"/>
          <w:color w:val="FF0000"/>
          <w:sz w:val="22"/>
          <w:szCs w:val="22"/>
        </w:rPr>
        <w:t>service</w:t>
      </w:r>
      <w:r w:rsidR="004E1F1C">
        <w:rPr>
          <w:rFonts w:ascii="Arial" w:hAnsi="Arial" w:cs="Helvetica"/>
          <w:color w:val="FF0000"/>
          <w:sz w:val="22"/>
          <w:szCs w:val="22"/>
        </w:rPr>
        <w:t>s</w:t>
      </w:r>
      <w:r w:rsidR="004E1F1C" w:rsidRPr="009032EA">
        <w:rPr>
          <w:rFonts w:ascii="Arial" w:hAnsi="Arial" w:cs="Helvetica"/>
          <w:color w:val="FF0000"/>
          <w:sz w:val="22"/>
          <w:szCs w:val="22"/>
        </w:rPr>
        <w:t xml:space="preserve"> </w:t>
      </w:r>
      <w:r w:rsidRPr="009032EA">
        <w:rPr>
          <w:rFonts w:ascii="Arial" w:hAnsi="Arial" w:cs="Helvetica"/>
          <w:color w:val="FF0000"/>
          <w:sz w:val="22"/>
          <w:szCs w:val="22"/>
        </w:rPr>
        <w:t>(e.g. Galaxy (</w:t>
      </w:r>
      <w:proofErr w:type="spellStart"/>
      <w:r w:rsidRPr="009032EA">
        <w:rPr>
          <w:rFonts w:ascii="Arial" w:hAnsi="Arial" w:cs="Helvetica"/>
          <w:color w:val="FF0000"/>
          <w:sz w:val="22"/>
          <w:szCs w:val="22"/>
        </w:rPr>
        <w:t>Goecks</w:t>
      </w:r>
      <w:proofErr w:type="spellEnd"/>
      <w:r w:rsidRPr="009032EA">
        <w:rPr>
          <w:rFonts w:ascii="Arial" w:hAnsi="Arial" w:cs="Helvetica"/>
          <w:color w:val="FF0000"/>
          <w:sz w:val="22"/>
          <w:szCs w:val="22"/>
        </w:rPr>
        <w:t xml:space="preserve"> et al., 2010)), </w:t>
      </w:r>
      <w:r w:rsidR="00DC0E84">
        <w:rPr>
          <w:rFonts w:ascii="Arial" w:hAnsi="Arial" w:cs="Helvetica"/>
          <w:color w:val="FF0000"/>
          <w:sz w:val="22"/>
          <w:szCs w:val="22"/>
        </w:rPr>
        <w:t>where even API</w:t>
      </w:r>
      <w:r w:rsidRPr="009032EA">
        <w:rPr>
          <w:rFonts w:ascii="Arial" w:hAnsi="Arial" w:cs="Helvetica"/>
          <w:color w:val="FF0000"/>
          <w:sz w:val="22"/>
          <w:szCs w:val="22"/>
        </w:rPr>
        <w:t xml:space="preserve">-based access to the web service functionality </w:t>
      </w:r>
      <w:r w:rsidR="00DC0E84">
        <w:rPr>
          <w:rFonts w:ascii="Arial" w:hAnsi="Arial" w:cs="Helvetica"/>
          <w:color w:val="FF0000"/>
          <w:sz w:val="22"/>
          <w:szCs w:val="22"/>
        </w:rPr>
        <w:t>is</w:t>
      </w:r>
      <w:r w:rsidRPr="009032EA">
        <w:rPr>
          <w:rFonts w:ascii="Arial" w:hAnsi="Arial" w:cs="Helvetica"/>
          <w:color w:val="FF0000"/>
          <w:sz w:val="22"/>
          <w:szCs w:val="22"/>
        </w:rPr>
        <w:t xml:space="preserve"> not readily amenable to production-scale analysis practices, or heavyweight frameworks written in user-friendly languages like Python (SNAKEMAKE – </w:t>
      </w:r>
      <w:proofErr w:type="spellStart"/>
      <w:r w:rsidRPr="009032EA">
        <w:rPr>
          <w:rFonts w:ascii="Arial" w:hAnsi="Arial" w:cs="Helvetica"/>
          <w:color w:val="FF0000"/>
          <w:sz w:val="22"/>
          <w:szCs w:val="22"/>
        </w:rPr>
        <w:t>Köster</w:t>
      </w:r>
      <w:proofErr w:type="spellEnd"/>
      <w:r w:rsidRPr="009032EA">
        <w:rPr>
          <w:rFonts w:ascii="Arial" w:hAnsi="Arial" w:cs="Helvetica"/>
          <w:color w:val="FF0000"/>
          <w:sz w:val="22"/>
          <w:szCs w:val="22"/>
        </w:rPr>
        <w:t xml:space="preserve"> and </w:t>
      </w:r>
      <w:proofErr w:type="spellStart"/>
      <w:r w:rsidRPr="009032EA">
        <w:rPr>
          <w:rFonts w:ascii="Arial" w:hAnsi="Arial" w:cs="Helvetica"/>
          <w:color w:val="FF0000"/>
          <w:sz w:val="22"/>
          <w:szCs w:val="22"/>
        </w:rPr>
        <w:t>Rahmann</w:t>
      </w:r>
      <w:proofErr w:type="spellEnd"/>
      <w:r w:rsidRPr="009032EA">
        <w:rPr>
          <w:rFonts w:ascii="Arial" w:hAnsi="Arial" w:cs="Helvetica"/>
          <w:color w:val="FF0000"/>
          <w:sz w:val="22"/>
          <w:szCs w:val="22"/>
        </w:rPr>
        <w:t xml:space="preserve"> (2012), NESTLY – McCoy et al. (2013)), </w:t>
      </w:r>
      <w:proofErr w:type="spellStart"/>
      <w:r w:rsidRPr="009032EA">
        <w:rPr>
          <w:rFonts w:ascii="Arial" w:hAnsi="Arial" w:cs="Helvetica"/>
          <w:color w:val="FF0000"/>
          <w:sz w:val="22"/>
          <w:szCs w:val="22"/>
        </w:rPr>
        <w:t>Scala</w:t>
      </w:r>
      <w:proofErr w:type="spellEnd"/>
      <w:r w:rsidRPr="009032EA">
        <w:rPr>
          <w:rFonts w:ascii="Arial" w:hAnsi="Arial" w:cs="Helvetica"/>
          <w:color w:val="FF0000"/>
          <w:sz w:val="22"/>
          <w:szCs w:val="22"/>
        </w:rPr>
        <w:t xml:space="preserve"> (GATK’s QUEUE – </w:t>
      </w:r>
      <w:proofErr w:type="spellStart"/>
      <w:r w:rsidRPr="009032EA">
        <w:rPr>
          <w:rFonts w:ascii="Arial" w:hAnsi="Arial" w:cs="Helvetica"/>
          <w:color w:val="FF0000"/>
          <w:sz w:val="22"/>
          <w:szCs w:val="22"/>
        </w:rPr>
        <w:t>Broadgsa</w:t>
      </w:r>
      <w:proofErr w:type="spellEnd"/>
      <w:r w:rsidRPr="009032EA">
        <w:rPr>
          <w:rFonts w:ascii="Arial" w:hAnsi="Arial" w:cs="Helvetica"/>
          <w:color w:val="FF0000"/>
          <w:sz w:val="22"/>
          <w:szCs w:val="22"/>
        </w:rPr>
        <w:t xml:space="preserve"> (2013)) or Groovy (BPIPE – </w:t>
      </w:r>
      <w:proofErr w:type="spellStart"/>
      <w:r w:rsidRPr="009032EA">
        <w:rPr>
          <w:rFonts w:ascii="Arial" w:hAnsi="Arial" w:cs="Helvetica"/>
          <w:color w:val="FF0000"/>
          <w:sz w:val="22"/>
          <w:szCs w:val="22"/>
        </w:rPr>
        <w:t>Sadedin</w:t>
      </w:r>
      <w:proofErr w:type="spellEnd"/>
      <w:r w:rsidRPr="009032EA">
        <w:rPr>
          <w:rFonts w:ascii="Arial" w:hAnsi="Arial" w:cs="Helvetica"/>
          <w:color w:val="FF0000"/>
          <w:sz w:val="22"/>
          <w:szCs w:val="22"/>
        </w:rPr>
        <w:t xml:space="preserve"> et</w:t>
      </w:r>
      <w:r w:rsidR="00DC0E84">
        <w:rPr>
          <w:rFonts w:ascii="Arial" w:hAnsi="Arial" w:cs="Helvetica"/>
          <w:color w:val="FF0000"/>
          <w:sz w:val="22"/>
          <w:szCs w:val="22"/>
        </w:rPr>
        <w:t xml:space="preserve"> al. (2012)), which encapsulate</w:t>
      </w:r>
      <w:r w:rsidRPr="009032EA">
        <w:rPr>
          <w:rFonts w:ascii="Arial" w:hAnsi="Arial" w:cs="Helvetica"/>
          <w:color w:val="FF0000"/>
          <w:sz w:val="22"/>
          <w:szCs w:val="22"/>
        </w:rPr>
        <w:t xml:space="preserve"> the actual program call in a wrapper-script specific syntax, hindering the development of pipeline extensions.</w:t>
      </w:r>
    </w:p>
    <w:p w14:paraId="4FA6874C" w14:textId="77777777" w:rsidR="00F53828" w:rsidRDefault="00F53828" w:rsidP="007F217D">
      <w:pPr>
        <w:widowControl w:val="0"/>
        <w:autoSpaceDE w:val="0"/>
        <w:autoSpaceDN w:val="0"/>
        <w:adjustRightInd w:val="0"/>
        <w:rPr>
          <w:rFonts w:ascii="Consolas" w:hAnsi="Consolas" w:cs="Consolas"/>
        </w:rPr>
      </w:pPr>
    </w:p>
    <w:p w14:paraId="42A15BC8" w14:textId="77777777" w:rsidR="007F217D" w:rsidRPr="00BE32B6" w:rsidRDefault="00BE32B6" w:rsidP="00BE32B6">
      <w:pPr>
        <w:pStyle w:val="AssessorComment"/>
        <w:rPr>
          <w:sz w:val="22"/>
          <w:szCs w:val="22"/>
        </w:rPr>
      </w:pPr>
      <w:r w:rsidRPr="00BE32B6">
        <w:rPr>
          <w:sz w:val="22"/>
          <w:szCs w:val="22"/>
        </w:rPr>
        <w:t xml:space="preserve">Minor </w:t>
      </w:r>
      <w:r w:rsidR="007F217D" w:rsidRPr="00BE32B6">
        <w:rPr>
          <w:sz w:val="22"/>
          <w:szCs w:val="22"/>
        </w:rPr>
        <w:t>2</w:t>
      </w:r>
      <w:r w:rsidRPr="00BE32B6">
        <w:rPr>
          <w:sz w:val="22"/>
          <w:szCs w:val="22"/>
        </w:rPr>
        <w:t>:</w:t>
      </w:r>
      <w:r w:rsidR="007F217D" w:rsidRPr="00BE32B6">
        <w:rPr>
          <w:sz w:val="22"/>
          <w:szCs w:val="22"/>
        </w:rPr>
        <w:t xml:space="preserve"> The manuscript contains a note (in the paragraph on reproducibility and checkpoint recovery) stating that NGSANE is not using GNU make. This seems out of place. There are hardly any other implementation details given in the manuscript. If any such details </w:t>
      </w:r>
      <w:proofErr w:type="gramStart"/>
      <w:r w:rsidR="007F217D" w:rsidRPr="00BE32B6">
        <w:rPr>
          <w:sz w:val="22"/>
          <w:szCs w:val="22"/>
        </w:rPr>
        <w:t>are</w:t>
      </w:r>
      <w:proofErr w:type="gramEnd"/>
      <w:r w:rsidR="007F217D" w:rsidRPr="00BE32B6">
        <w:rPr>
          <w:sz w:val="22"/>
          <w:szCs w:val="22"/>
        </w:rPr>
        <w:t xml:space="preserve"> to be discussed I would rather hear about what is used rather than what isn’t.</w:t>
      </w:r>
    </w:p>
    <w:p w14:paraId="434AD415" w14:textId="539772D7" w:rsidR="00A07CAE" w:rsidRDefault="00F53828" w:rsidP="007F217D">
      <w:pPr>
        <w:widowControl w:val="0"/>
        <w:autoSpaceDE w:val="0"/>
        <w:autoSpaceDN w:val="0"/>
        <w:adjustRightInd w:val="0"/>
        <w:rPr>
          <w:rFonts w:ascii="Arial" w:hAnsi="Arial" w:cs="Helvetica"/>
          <w:sz w:val="22"/>
          <w:szCs w:val="22"/>
        </w:rPr>
      </w:pPr>
      <w:r w:rsidRPr="00F53828">
        <w:rPr>
          <w:rFonts w:ascii="Arial" w:hAnsi="Arial" w:cs="Helvetica"/>
          <w:sz w:val="22"/>
          <w:szCs w:val="22"/>
        </w:rPr>
        <w:t xml:space="preserve">The intent was to justify why a custom implementation was necessary and to </w:t>
      </w:r>
      <w:r w:rsidR="00BE2FBE">
        <w:rPr>
          <w:rFonts w:ascii="Arial" w:hAnsi="Arial" w:cs="Helvetica"/>
          <w:sz w:val="22"/>
          <w:szCs w:val="22"/>
        </w:rPr>
        <w:t>endorse</w:t>
      </w:r>
      <w:r w:rsidRPr="00F53828">
        <w:rPr>
          <w:rFonts w:ascii="Arial" w:hAnsi="Arial" w:cs="Helvetica"/>
          <w:sz w:val="22"/>
          <w:szCs w:val="22"/>
        </w:rPr>
        <w:t xml:space="preserve"> </w:t>
      </w:r>
      <w:proofErr w:type="spellStart"/>
      <w:r w:rsidRPr="00F53828">
        <w:rPr>
          <w:rFonts w:ascii="Arial" w:hAnsi="Arial" w:cs="Helvetica"/>
          <w:sz w:val="22"/>
          <w:szCs w:val="22"/>
        </w:rPr>
        <w:t>snakema</w:t>
      </w:r>
      <w:r w:rsidR="004B61AF">
        <w:rPr>
          <w:rFonts w:ascii="Arial" w:hAnsi="Arial" w:cs="Helvetica"/>
          <w:sz w:val="22"/>
          <w:szCs w:val="22"/>
        </w:rPr>
        <w:t>ke’s</w:t>
      </w:r>
      <w:proofErr w:type="spellEnd"/>
      <w:r w:rsidR="004B61AF">
        <w:rPr>
          <w:rFonts w:ascii="Arial" w:hAnsi="Arial" w:cs="Helvetica"/>
          <w:sz w:val="22"/>
          <w:szCs w:val="22"/>
        </w:rPr>
        <w:t xml:space="preserve"> assessment about GNU make</w:t>
      </w:r>
      <w:ins w:id="1" w:author="Susan Clark" w:date="2013-11-27T22:38:00Z">
        <w:r w:rsidR="00681AA2">
          <w:rPr>
            <w:rFonts w:ascii="Arial" w:hAnsi="Arial" w:cs="Helvetica"/>
            <w:sz w:val="22"/>
            <w:szCs w:val="22"/>
          </w:rPr>
          <w:t xml:space="preserve">. </w:t>
        </w:r>
      </w:ins>
      <w:r w:rsidR="004B61AF">
        <w:rPr>
          <w:rFonts w:ascii="Arial" w:hAnsi="Arial" w:cs="Helvetica"/>
          <w:sz w:val="22"/>
          <w:szCs w:val="22"/>
        </w:rPr>
        <w:t xml:space="preserve"> </w:t>
      </w:r>
      <w:r w:rsidR="00681AA2">
        <w:rPr>
          <w:rFonts w:ascii="Arial" w:hAnsi="Arial" w:cs="Helvetica"/>
          <w:sz w:val="22"/>
          <w:szCs w:val="22"/>
        </w:rPr>
        <w:t xml:space="preserve">However, </w:t>
      </w:r>
      <w:r w:rsidR="004B61AF">
        <w:rPr>
          <w:rFonts w:ascii="Arial" w:hAnsi="Arial" w:cs="Helvetica"/>
          <w:sz w:val="22"/>
          <w:szCs w:val="22"/>
        </w:rPr>
        <w:t xml:space="preserve">we agree with the reviewer that this sentence does not add much information </w:t>
      </w:r>
      <w:r w:rsidR="004E1F1C">
        <w:rPr>
          <w:rFonts w:ascii="Arial" w:hAnsi="Arial" w:cs="Helvetica"/>
          <w:sz w:val="22"/>
          <w:szCs w:val="22"/>
        </w:rPr>
        <w:t>and thus</w:t>
      </w:r>
      <w:r w:rsidR="004B61AF">
        <w:rPr>
          <w:rFonts w:ascii="Arial" w:hAnsi="Arial" w:cs="Helvetica"/>
          <w:sz w:val="22"/>
          <w:szCs w:val="22"/>
        </w:rPr>
        <w:t xml:space="preserve"> removed it.</w:t>
      </w:r>
    </w:p>
    <w:p w14:paraId="28B70DF6" w14:textId="77777777" w:rsidR="00F53828" w:rsidRDefault="00F53828" w:rsidP="007F217D">
      <w:pPr>
        <w:widowControl w:val="0"/>
        <w:autoSpaceDE w:val="0"/>
        <w:autoSpaceDN w:val="0"/>
        <w:adjustRightInd w:val="0"/>
        <w:rPr>
          <w:rFonts w:ascii="Consolas" w:hAnsi="Consolas" w:cs="Consolas"/>
        </w:rPr>
      </w:pPr>
    </w:p>
    <w:p w14:paraId="119F522A" w14:textId="77777777" w:rsidR="007F217D" w:rsidRPr="00BE32B6" w:rsidRDefault="00BE32B6" w:rsidP="00BE32B6">
      <w:pPr>
        <w:pStyle w:val="AssessorComment"/>
        <w:rPr>
          <w:sz w:val="22"/>
          <w:szCs w:val="22"/>
        </w:rPr>
      </w:pPr>
      <w:r w:rsidRPr="00BE32B6">
        <w:rPr>
          <w:sz w:val="22"/>
          <w:szCs w:val="22"/>
        </w:rPr>
        <w:t xml:space="preserve">Minor </w:t>
      </w:r>
      <w:r w:rsidR="007F217D" w:rsidRPr="00BE32B6">
        <w:rPr>
          <w:sz w:val="22"/>
          <w:szCs w:val="22"/>
        </w:rPr>
        <w:t>3</w:t>
      </w:r>
      <w:r w:rsidRPr="00BE32B6">
        <w:rPr>
          <w:sz w:val="22"/>
          <w:szCs w:val="22"/>
        </w:rPr>
        <w:t>:</w:t>
      </w:r>
      <w:r w:rsidR="007F217D" w:rsidRPr="00BE32B6">
        <w:rPr>
          <w:sz w:val="22"/>
          <w:szCs w:val="22"/>
        </w:rPr>
        <w:t xml:space="preserve"> From the manuscript it is unclear what format the summary reports are in. As far as I can tell these are in HTML. This should be stated clearly in the manuscript.</w:t>
      </w:r>
    </w:p>
    <w:p w14:paraId="281FC6CA" w14:textId="77777777" w:rsidR="00A07CAE" w:rsidRDefault="00F53828" w:rsidP="007F217D">
      <w:pPr>
        <w:widowControl w:val="0"/>
        <w:autoSpaceDE w:val="0"/>
        <w:autoSpaceDN w:val="0"/>
        <w:adjustRightInd w:val="0"/>
        <w:rPr>
          <w:rFonts w:ascii="Arial" w:hAnsi="Arial" w:cs="Helvetica"/>
          <w:sz w:val="22"/>
          <w:szCs w:val="22"/>
        </w:rPr>
      </w:pPr>
      <w:r w:rsidRPr="00F53828">
        <w:rPr>
          <w:rFonts w:ascii="Arial" w:hAnsi="Arial" w:cs="Helvetica"/>
          <w:sz w:val="22"/>
          <w:szCs w:val="22"/>
        </w:rPr>
        <w:t>We would like to thank the reviewer for pointing this out.</w:t>
      </w:r>
      <w:r>
        <w:rPr>
          <w:rFonts w:ascii="Arial" w:hAnsi="Arial" w:cs="Helvetica"/>
          <w:sz w:val="22"/>
          <w:szCs w:val="22"/>
        </w:rPr>
        <w:t xml:space="preserve"> </w:t>
      </w:r>
    </w:p>
    <w:p w14:paraId="6619E954" w14:textId="77777777" w:rsidR="00A07CAE" w:rsidRDefault="00A07CAE" w:rsidP="007F217D">
      <w:pPr>
        <w:widowControl w:val="0"/>
        <w:autoSpaceDE w:val="0"/>
        <w:autoSpaceDN w:val="0"/>
        <w:adjustRightInd w:val="0"/>
        <w:rPr>
          <w:rFonts w:ascii="Arial" w:hAnsi="Arial" w:cs="Helvetica"/>
          <w:sz w:val="22"/>
          <w:szCs w:val="22"/>
        </w:rPr>
      </w:pPr>
    </w:p>
    <w:p w14:paraId="0B193354" w14:textId="77777777" w:rsidR="007F217D" w:rsidRDefault="00F53828" w:rsidP="007F217D">
      <w:pPr>
        <w:widowControl w:val="0"/>
        <w:autoSpaceDE w:val="0"/>
        <w:autoSpaceDN w:val="0"/>
        <w:adjustRightInd w:val="0"/>
        <w:rPr>
          <w:rFonts w:ascii="Consolas" w:hAnsi="Consolas" w:cs="Consolas"/>
        </w:rPr>
      </w:pPr>
      <w:r>
        <w:rPr>
          <w:rFonts w:ascii="Arial" w:hAnsi="Arial" w:cs="Helvetica"/>
          <w:sz w:val="22"/>
          <w:szCs w:val="22"/>
        </w:rPr>
        <w:t>We have added this information</w:t>
      </w:r>
      <w:r w:rsidR="00A07CAE">
        <w:rPr>
          <w:rFonts w:ascii="Arial" w:hAnsi="Arial" w:cs="Helvetica"/>
          <w:sz w:val="22"/>
          <w:szCs w:val="22"/>
        </w:rPr>
        <w:t xml:space="preserve"> (pg2, para4)</w:t>
      </w:r>
    </w:p>
    <w:p w14:paraId="60D2E200" w14:textId="77777777" w:rsidR="007F217D" w:rsidRDefault="007F217D" w:rsidP="007F217D">
      <w:pPr>
        <w:widowControl w:val="0"/>
        <w:autoSpaceDE w:val="0"/>
        <w:autoSpaceDN w:val="0"/>
        <w:adjustRightInd w:val="0"/>
        <w:rPr>
          <w:rFonts w:ascii="Consolas" w:hAnsi="Consolas" w:cs="Consolas"/>
        </w:rPr>
      </w:pPr>
    </w:p>
    <w:p w14:paraId="1534F497" w14:textId="77777777" w:rsidR="00A07CAE" w:rsidRPr="00DF14AC" w:rsidRDefault="00A07CAE" w:rsidP="00A07CAE">
      <w:pPr>
        <w:rPr>
          <w:rFonts w:ascii="Arial" w:hAnsi="Arial" w:cs="Helvetica"/>
          <w:color w:val="FF0000"/>
          <w:sz w:val="22"/>
          <w:szCs w:val="22"/>
        </w:rPr>
      </w:pPr>
      <w:r w:rsidRPr="00DF14AC">
        <w:rPr>
          <w:rFonts w:ascii="Arial" w:hAnsi="Arial" w:cs="Helvetica"/>
          <w:color w:val="FF0000"/>
          <w:sz w:val="22"/>
          <w:szCs w:val="22"/>
        </w:rPr>
        <w:t xml:space="preserve">This interactive HTML report provides an access point for new lab members or collaborators. </w:t>
      </w:r>
    </w:p>
    <w:p w14:paraId="2B980F7C" w14:textId="77777777" w:rsidR="00A07CAE" w:rsidRDefault="00A07CAE" w:rsidP="007F217D">
      <w:pPr>
        <w:widowControl w:val="0"/>
        <w:autoSpaceDE w:val="0"/>
        <w:autoSpaceDN w:val="0"/>
        <w:adjustRightInd w:val="0"/>
        <w:rPr>
          <w:rFonts w:ascii="Consolas" w:hAnsi="Consolas" w:cs="Consolas"/>
        </w:rPr>
      </w:pPr>
    </w:p>
    <w:p w14:paraId="0396DE98" w14:textId="77777777" w:rsidR="00A07CAE" w:rsidRDefault="00A07CAE" w:rsidP="007F217D">
      <w:pPr>
        <w:widowControl w:val="0"/>
        <w:autoSpaceDE w:val="0"/>
        <w:autoSpaceDN w:val="0"/>
        <w:adjustRightInd w:val="0"/>
        <w:rPr>
          <w:rFonts w:ascii="Consolas" w:hAnsi="Consolas" w:cs="Consolas"/>
        </w:rPr>
      </w:pPr>
    </w:p>
    <w:p w14:paraId="4DE618D4" w14:textId="77777777" w:rsidR="00496132" w:rsidRPr="00496132" w:rsidRDefault="007F217D" w:rsidP="007F217D">
      <w:pPr>
        <w:widowControl w:val="0"/>
        <w:autoSpaceDE w:val="0"/>
        <w:autoSpaceDN w:val="0"/>
        <w:adjustRightInd w:val="0"/>
        <w:rPr>
          <w:rFonts w:ascii="Arial" w:hAnsi="Arial" w:cs="Arial"/>
          <w:b/>
          <w:sz w:val="22"/>
          <w:szCs w:val="22"/>
        </w:rPr>
      </w:pPr>
      <w:r w:rsidRPr="00496132">
        <w:rPr>
          <w:rFonts w:ascii="Arial" w:hAnsi="Arial" w:cs="Arial"/>
          <w:b/>
          <w:sz w:val="22"/>
          <w:szCs w:val="22"/>
        </w:rPr>
        <w:t>Reviewer: 3</w:t>
      </w:r>
    </w:p>
    <w:p w14:paraId="0F534BEB" w14:textId="77777777" w:rsidR="007F217D" w:rsidRPr="00496132" w:rsidRDefault="007F217D" w:rsidP="00496132">
      <w:pPr>
        <w:pStyle w:val="AssessorComment"/>
        <w:rPr>
          <w:sz w:val="22"/>
          <w:szCs w:val="22"/>
        </w:rPr>
      </w:pPr>
      <w:r w:rsidRPr="00496132">
        <w:rPr>
          <w:sz w:val="22"/>
          <w:szCs w:val="22"/>
        </w:rPr>
        <w:t>While the code is well presented, the documentation is somewhat sparse and there are no tutorials and/or example workflows and data. Also, it became apparent that package/dependency management is not part of the system and it is therefore expected for the user to individually install all the external tools and their dependencies, and also maintain them as new versions appear. It would therefore take quite some investment to get to the point of a running pipeline, and in particular to reach all the functionality outlined in the manuscript - it is far from working 'out of the box' like e.g. Galaxy. I therefore believe some self-encapsulated tutorials are essential to the success of this system.</w:t>
      </w:r>
    </w:p>
    <w:p w14:paraId="0994341E" w14:textId="77777777" w:rsidR="009032EA" w:rsidRDefault="00F53828" w:rsidP="007F217D">
      <w:pPr>
        <w:widowControl w:val="0"/>
        <w:autoSpaceDE w:val="0"/>
        <w:autoSpaceDN w:val="0"/>
        <w:adjustRightInd w:val="0"/>
        <w:rPr>
          <w:rFonts w:ascii="Arial" w:hAnsi="Arial" w:cs="Helvetica"/>
          <w:sz w:val="22"/>
          <w:szCs w:val="22"/>
        </w:rPr>
      </w:pPr>
      <w:r w:rsidRPr="00F53828">
        <w:rPr>
          <w:rFonts w:ascii="Arial" w:hAnsi="Arial" w:cs="Helvetica"/>
          <w:sz w:val="22"/>
          <w:szCs w:val="22"/>
        </w:rPr>
        <w:t xml:space="preserve">We agree with the reviewer for the need </w:t>
      </w:r>
      <w:r w:rsidR="00BE2FBE">
        <w:rPr>
          <w:rFonts w:ascii="Arial" w:hAnsi="Arial" w:cs="Helvetica"/>
          <w:sz w:val="22"/>
          <w:szCs w:val="22"/>
        </w:rPr>
        <w:t>to expand on the documentation and the documentation has been significantly extended (</w:t>
      </w:r>
      <w:r w:rsidRPr="00F53828">
        <w:rPr>
          <w:rFonts w:ascii="Arial" w:hAnsi="Arial" w:cs="Helvetica"/>
          <w:sz w:val="22"/>
          <w:szCs w:val="22"/>
        </w:rPr>
        <w:t xml:space="preserve">please see our responses </w:t>
      </w:r>
      <w:r w:rsidR="004E1F1C">
        <w:rPr>
          <w:rFonts w:ascii="Arial" w:hAnsi="Arial" w:cs="Helvetica"/>
          <w:sz w:val="22"/>
          <w:szCs w:val="22"/>
        </w:rPr>
        <w:t>to</w:t>
      </w:r>
      <w:r w:rsidRPr="00F53828">
        <w:rPr>
          <w:rFonts w:ascii="Arial" w:hAnsi="Arial" w:cs="Helvetica"/>
          <w:sz w:val="22"/>
          <w:szCs w:val="22"/>
        </w:rPr>
        <w:t xml:space="preserve"> reviewer 2). </w:t>
      </w:r>
    </w:p>
    <w:p w14:paraId="15A009CA" w14:textId="77777777" w:rsidR="009032EA" w:rsidRDefault="009032EA" w:rsidP="007F217D">
      <w:pPr>
        <w:widowControl w:val="0"/>
        <w:autoSpaceDE w:val="0"/>
        <w:autoSpaceDN w:val="0"/>
        <w:adjustRightInd w:val="0"/>
        <w:rPr>
          <w:rFonts w:ascii="Arial" w:hAnsi="Arial" w:cs="Helvetica"/>
          <w:sz w:val="22"/>
          <w:szCs w:val="22"/>
        </w:rPr>
      </w:pPr>
    </w:p>
    <w:p w14:paraId="37A44846" w14:textId="77777777" w:rsidR="009032EA" w:rsidRDefault="00F53828" w:rsidP="007F217D">
      <w:pPr>
        <w:widowControl w:val="0"/>
        <w:autoSpaceDE w:val="0"/>
        <w:autoSpaceDN w:val="0"/>
        <w:adjustRightInd w:val="0"/>
        <w:rPr>
          <w:rFonts w:ascii="Arial" w:hAnsi="Arial" w:cs="Helvetica"/>
          <w:sz w:val="22"/>
          <w:szCs w:val="22"/>
        </w:rPr>
      </w:pPr>
      <w:r w:rsidRPr="00F53828">
        <w:rPr>
          <w:rFonts w:ascii="Arial" w:hAnsi="Arial" w:cs="Helvetica"/>
          <w:sz w:val="22"/>
          <w:szCs w:val="22"/>
        </w:rPr>
        <w:t xml:space="preserve">To address reviewer 3’s other concern about having to manage external tools, we now provide a virtual machine image </w:t>
      </w:r>
      <w:r w:rsidR="004E1F1C">
        <w:rPr>
          <w:rFonts w:ascii="Arial" w:hAnsi="Arial" w:cs="Helvetica"/>
          <w:sz w:val="22"/>
          <w:szCs w:val="22"/>
        </w:rPr>
        <w:t>that contains</w:t>
      </w:r>
      <w:r w:rsidRPr="00F53828">
        <w:rPr>
          <w:rFonts w:ascii="Arial" w:hAnsi="Arial" w:cs="Helvetica"/>
          <w:sz w:val="22"/>
          <w:szCs w:val="22"/>
        </w:rPr>
        <w:t xml:space="preserve"> </w:t>
      </w:r>
      <w:r w:rsidR="00BE2FBE">
        <w:rPr>
          <w:rFonts w:ascii="Arial" w:hAnsi="Arial" w:cs="Helvetica"/>
          <w:sz w:val="22"/>
          <w:szCs w:val="22"/>
        </w:rPr>
        <w:t xml:space="preserve">all of the </w:t>
      </w:r>
      <w:r w:rsidR="004E1F1C">
        <w:rPr>
          <w:rFonts w:ascii="Arial" w:hAnsi="Arial" w:cs="Helvetica"/>
          <w:sz w:val="22"/>
          <w:szCs w:val="22"/>
        </w:rPr>
        <w:t xml:space="preserve">software </w:t>
      </w:r>
      <w:r w:rsidR="00BE2FBE">
        <w:rPr>
          <w:rFonts w:ascii="Arial" w:hAnsi="Arial" w:cs="Helvetica"/>
          <w:sz w:val="22"/>
          <w:szCs w:val="22"/>
        </w:rPr>
        <w:t xml:space="preserve">tools necessary for tasks currently </w:t>
      </w:r>
      <w:r w:rsidRPr="00F53828">
        <w:rPr>
          <w:rFonts w:ascii="Arial" w:hAnsi="Arial" w:cs="Helvetica"/>
          <w:sz w:val="22"/>
          <w:szCs w:val="22"/>
        </w:rPr>
        <w:t>implemented</w:t>
      </w:r>
      <w:r w:rsidR="00BE2FBE">
        <w:rPr>
          <w:rFonts w:ascii="Arial" w:hAnsi="Arial" w:cs="Helvetica"/>
          <w:sz w:val="22"/>
          <w:szCs w:val="22"/>
        </w:rPr>
        <w:t xml:space="preserve"> within NGSANE</w:t>
      </w:r>
      <w:r w:rsidRPr="00F53828">
        <w:rPr>
          <w:rFonts w:ascii="Arial" w:hAnsi="Arial" w:cs="Helvetica"/>
          <w:sz w:val="22"/>
          <w:szCs w:val="22"/>
        </w:rPr>
        <w:t xml:space="preserve"> </w:t>
      </w:r>
      <w:r w:rsidR="005F63C1">
        <w:rPr>
          <w:rFonts w:ascii="Arial" w:hAnsi="Arial" w:cs="Helvetica"/>
          <w:sz w:val="22"/>
          <w:szCs w:val="22"/>
        </w:rPr>
        <w:t xml:space="preserve">allowing </w:t>
      </w:r>
      <w:r w:rsidR="00EC3FC9">
        <w:rPr>
          <w:rFonts w:ascii="Arial" w:hAnsi="Arial" w:cs="Helvetica"/>
          <w:sz w:val="22"/>
          <w:szCs w:val="22"/>
        </w:rPr>
        <w:t>workstation-based testing</w:t>
      </w:r>
      <w:r w:rsidR="00A07CAE">
        <w:rPr>
          <w:rFonts w:ascii="Arial" w:hAnsi="Arial" w:cs="Helvetica"/>
          <w:sz w:val="22"/>
          <w:szCs w:val="22"/>
        </w:rPr>
        <w:t xml:space="preserve"> (</w:t>
      </w:r>
      <w:hyperlink r:id="rId11" w:history="1">
        <w:r w:rsidR="003F6C7E" w:rsidRPr="002E5D0A">
          <w:rPr>
            <w:rStyle w:val="Hyperlink"/>
            <w:rFonts w:ascii="Arial" w:hAnsi="Arial" w:cs="Helvetica"/>
            <w:sz w:val="22"/>
            <w:szCs w:val="22"/>
          </w:rPr>
          <w:t>https://github.com/BauerLab/ngsane/wiki/How-to-use-the-virtual-machine</w:t>
        </w:r>
      </w:hyperlink>
      <w:r w:rsidR="00A07CAE">
        <w:rPr>
          <w:rFonts w:ascii="Arial" w:hAnsi="Arial" w:cs="Helvetica"/>
          <w:sz w:val="22"/>
          <w:szCs w:val="22"/>
        </w:rPr>
        <w:t>)</w:t>
      </w:r>
      <w:r w:rsidRPr="00F53828">
        <w:rPr>
          <w:rFonts w:ascii="Arial" w:hAnsi="Arial" w:cs="Helvetica"/>
          <w:sz w:val="22"/>
          <w:szCs w:val="22"/>
        </w:rPr>
        <w:t xml:space="preserve">. </w:t>
      </w:r>
      <w:r w:rsidR="003F6C7E">
        <w:rPr>
          <w:rFonts w:ascii="Arial" w:hAnsi="Arial" w:cs="Helvetica"/>
          <w:sz w:val="22"/>
          <w:szCs w:val="22"/>
        </w:rPr>
        <w:t>The image is hosted by Amazon</w:t>
      </w:r>
      <w:r w:rsidR="004E1F1C">
        <w:rPr>
          <w:rFonts w:ascii="Arial" w:hAnsi="Arial" w:cs="Helvetica"/>
          <w:sz w:val="22"/>
          <w:szCs w:val="22"/>
        </w:rPr>
        <w:t xml:space="preserve"> Web Services and</w:t>
      </w:r>
      <w:r w:rsidR="003F6C7E">
        <w:rPr>
          <w:rFonts w:ascii="Arial" w:hAnsi="Arial" w:cs="Helvetica"/>
          <w:sz w:val="22"/>
          <w:szCs w:val="22"/>
        </w:rPr>
        <w:t xml:space="preserve"> </w:t>
      </w:r>
      <w:r w:rsidR="004E1F1C">
        <w:rPr>
          <w:rFonts w:ascii="Arial" w:hAnsi="Arial" w:cs="Helvetica"/>
          <w:sz w:val="22"/>
          <w:szCs w:val="22"/>
        </w:rPr>
        <w:t>utilizes</w:t>
      </w:r>
      <w:r w:rsidR="003F6C7E">
        <w:rPr>
          <w:rFonts w:ascii="Arial" w:hAnsi="Arial" w:cs="Helvetica"/>
          <w:sz w:val="22"/>
          <w:szCs w:val="22"/>
        </w:rPr>
        <w:t xml:space="preserve"> MIT’s </w:t>
      </w:r>
      <w:proofErr w:type="spellStart"/>
      <w:r w:rsidR="003F6C7E">
        <w:rPr>
          <w:rFonts w:ascii="Arial" w:hAnsi="Arial" w:cs="Helvetica"/>
          <w:sz w:val="22"/>
          <w:szCs w:val="22"/>
        </w:rPr>
        <w:t>StarCluster</w:t>
      </w:r>
      <w:proofErr w:type="spellEnd"/>
      <w:r w:rsidR="003F6C7E">
        <w:rPr>
          <w:rFonts w:ascii="Arial" w:hAnsi="Arial" w:cs="Helvetica"/>
          <w:sz w:val="22"/>
          <w:szCs w:val="22"/>
        </w:rPr>
        <w:t xml:space="preserve"> (</w:t>
      </w:r>
      <w:hyperlink r:id="rId12" w:history="1">
        <w:r w:rsidR="003F6C7E" w:rsidRPr="002E5D0A">
          <w:rPr>
            <w:rStyle w:val="Hyperlink"/>
            <w:rFonts w:ascii="Arial" w:hAnsi="Arial" w:cs="Helvetica"/>
            <w:sz w:val="22"/>
            <w:szCs w:val="22"/>
          </w:rPr>
          <w:t>http://star.mit.edu/cluster/about.html</w:t>
        </w:r>
      </w:hyperlink>
      <w:r w:rsidR="00BE2FBE">
        <w:rPr>
          <w:rFonts w:ascii="Arial" w:hAnsi="Arial" w:cs="Helvetica"/>
          <w:sz w:val="22"/>
          <w:szCs w:val="22"/>
        </w:rPr>
        <w:t>).</w:t>
      </w:r>
      <w:r w:rsidR="003F6C7E">
        <w:rPr>
          <w:rFonts w:ascii="Arial" w:hAnsi="Arial" w:cs="Helvetica"/>
          <w:sz w:val="22"/>
          <w:szCs w:val="22"/>
        </w:rPr>
        <w:t xml:space="preserve"> </w:t>
      </w:r>
      <w:r w:rsidR="00BE2FBE">
        <w:rPr>
          <w:rFonts w:ascii="Arial" w:hAnsi="Arial" w:cs="Helvetica"/>
          <w:sz w:val="22"/>
          <w:szCs w:val="22"/>
        </w:rPr>
        <w:t>This image</w:t>
      </w:r>
      <w:r w:rsidR="003F6C7E">
        <w:rPr>
          <w:rFonts w:ascii="Arial" w:hAnsi="Arial" w:cs="Helvetica"/>
          <w:sz w:val="22"/>
          <w:szCs w:val="22"/>
        </w:rPr>
        <w:t xml:space="preserve"> </w:t>
      </w:r>
      <w:r w:rsidR="004E1F1C">
        <w:rPr>
          <w:rFonts w:ascii="Arial" w:hAnsi="Arial" w:cs="Helvetica"/>
          <w:sz w:val="22"/>
          <w:szCs w:val="22"/>
        </w:rPr>
        <w:t xml:space="preserve">can be configured to </w:t>
      </w:r>
      <w:r w:rsidR="003F6C7E">
        <w:rPr>
          <w:rFonts w:ascii="Arial" w:hAnsi="Arial" w:cs="Helvetica"/>
          <w:sz w:val="22"/>
          <w:szCs w:val="22"/>
        </w:rPr>
        <w:t xml:space="preserve">spin up a multi-node cluster on Amazon’s Elastic </w:t>
      </w:r>
      <w:r w:rsidR="004E1F1C">
        <w:rPr>
          <w:rFonts w:ascii="Arial" w:hAnsi="Arial" w:cs="Helvetica"/>
          <w:sz w:val="22"/>
          <w:szCs w:val="22"/>
        </w:rPr>
        <w:t xml:space="preserve">Compute </w:t>
      </w:r>
      <w:r w:rsidR="003F6C7E">
        <w:rPr>
          <w:rFonts w:ascii="Arial" w:hAnsi="Arial" w:cs="Helvetica"/>
          <w:sz w:val="22"/>
          <w:szCs w:val="22"/>
        </w:rPr>
        <w:t>Cloud (EC2), each containing the NGSANE image. This allow</w:t>
      </w:r>
      <w:r w:rsidR="004E1F1C">
        <w:rPr>
          <w:rFonts w:ascii="Arial" w:hAnsi="Arial" w:cs="Helvetica"/>
          <w:sz w:val="22"/>
          <w:szCs w:val="22"/>
        </w:rPr>
        <w:t>s</w:t>
      </w:r>
      <w:r w:rsidR="003F6C7E">
        <w:rPr>
          <w:rFonts w:ascii="Arial" w:hAnsi="Arial" w:cs="Helvetica"/>
          <w:sz w:val="22"/>
          <w:szCs w:val="22"/>
        </w:rPr>
        <w:t xml:space="preserve"> users to test NGSANE on the provided toy dataset or link in their own data to process large datasets with NGSANE without having to own a cluster or install/configure the required third party tools themselves. </w:t>
      </w:r>
      <w:r w:rsidR="009032EA">
        <w:rPr>
          <w:rFonts w:ascii="Arial" w:hAnsi="Arial" w:cs="Helvetica"/>
          <w:sz w:val="22"/>
          <w:szCs w:val="22"/>
        </w:rPr>
        <w:t>We therefore updated the last sentence to read:</w:t>
      </w:r>
    </w:p>
    <w:p w14:paraId="3475809E" w14:textId="77777777" w:rsidR="009032EA" w:rsidRPr="009032EA" w:rsidRDefault="009032EA" w:rsidP="007F217D">
      <w:pPr>
        <w:widowControl w:val="0"/>
        <w:autoSpaceDE w:val="0"/>
        <w:autoSpaceDN w:val="0"/>
        <w:adjustRightInd w:val="0"/>
        <w:rPr>
          <w:rFonts w:ascii="Arial" w:hAnsi="Arial" w:cs="Helvetica"/>
          <w:color w:val="0000FF"/>
          <w:sz w:val="22"/>
          <w:szCs w:val="22"/>
        </w:rPr>
      </w:pPr>
    </w:p>
    <w:p w14:paraId="1AD4096A" w14:textId="77777777" w:rsidR="009032EA" w:rsidRPr="009032EA" w:rsidRDefault="009032EA" w:rsidP="009032EA">
      <w:pPr>
        <w:widowControl w:val="0"/>
        <w:autoSpaceDE w:val="0"/>
        <w:autoSpaceDN w:val="0"/>
        <w:adjustRightInd w:val="0"/>
        <w:rPr>
          <w:rFonts w:ascii="Arial" w:hAnsi="Arial" w:cs="Helvetica"/>
          <w:color w:val="FF0000"/>
          <w:sz w:val="22"/>
          <w:szCs w:val="22"/>
        </w:rPr>
      </w:pPr>
      <w:r w:rsidRPr="009032EA">
        <w:rPr>
          <w:rFonts w:ascii="Arial" w:hAnsi="Arial" w:cs="Helvetica"/>
          <w:color w:val="FF0000"/>
          <w:sz w:val="22"/>
          <w:szCs w:val="22"/>
        </w:rPr>
        <w:t xml:space="preserve">NGSANE is also available as Amazon Machine Image (AMI) and can be deployed to the Amazon Elastic Compute Cloud (EC2) using </w:t>
      </w:r>
      <w:proofErr w:type="spellStart"/>
      <w:r w:rsidRPr="009032EA">
        <w:rPr>
          <w:rFonts w:ascii="Arial" w:hAnsi="Arial" w:cs="Helvetica"/>
          <w:color w:val="FF0000"/>
          <w:sz w:val="22"/>
          <w:szCs w:val="22"/>
        </w:rPr>
        <w:t>StarCluster</w:t>
      </w:r>
      <w:proofErr w:type="spellEnd"/>
      <w:r w:rsidRPr="009032EA">
        <w:rPr>
          <w:rFonts w:ascii="Arial" w:hAnsi="Arial" w:cs="Helvetica"/>
          <w:color w:val="FF0000"/>
          <w:sz w:val="22"/>
          <w:szCs w:val="22"/>
        </w:rPr>
        <w:t xml:space="preserve"> to allow on-demand processing of samples without </w:t>
      </w:r>
      <w:r w:rsidR="004E1F1C">
        <w:rPr>
          <w:rFonts w:ascii="Arial" w:hAnsi="Arial" w:cs="Helvetica"/>
          <w:color w:val="FF0000"/>
          <w:sz w:val="22"/>
          <w:szCs w:val="22"/>
        </w:rPr>
        <w:t xml:space="preserve">requiring </w:t>
      </w:r>
      <w:r w:rsidRPr="009032EA">
        <w:rPr>
          <w:rFonts w:ascii="Arial" w:hAnsi="Arial" w:cs="Helvetica"/>
          <w:color w:val="FF0000"/>
          <w:sz w:val="22"/>
          <w:szCs w:val="22"/>
        </w:rPr>
        <w:t>software install</w:t>
      </w:r>
      <w:r w:rsidR="004E1F1C">
        <w:rPr>
          <w:rFonts w:ascii="Arial" w:hAnsi="Arial" w:cs="Helvetica"/>
          <w:color w:val="FF0000"/>
          <w:sz w:val="22"/>
          <w:szCs w:val="22"/>
        </w:rPr>
        <w:t>ation</w:t>
      </w:r>
      <w:r w:rsidRPr="009032EA">
        <w:rPr>
          <w:rFonts w:ascii="Arial" w:hAnsi="Arial" w:cs="Helvetica"/>
          <w:color w:val="FF0000"/>
          <w:sz w:val="22"/>
          <w:szCs w:val="22"/>
        </w:rPr>
        <w:t xml:space="preserve"> or HPC maintenance.  </w:t>
      </w:r>
    </w:p>
    <w:p w14:paraId="5379DD15" w14:textId="77777777" w:rsidR="009032EA" w:rsidRDefault="009032EA" w:rsidP="007F217D">
      <w:pPr>
        <w:widowControl w:val="0"/>
        <w:autoSpaceDE w:val="0"/>
        <w:autoSpaceDN w:val="0"/>
        <w:adjustRightInd w:val="0"/>
        <w:rPr>
          <w:rFonts w:ascii="Arial" w:hAnsi="Arial" w:cs="Helvetica"/>
          <w:sz w:val="22"/>
          <w:szCs w:val="22"/>
        </w:rPr>
      </w:pPr>
    </w:p>
    <w:p w14:paraId="0523439A" w14:textId="77777777" w:rsidR="009032EA" w:rsidRDefault="003F6C7E" w:rsidP="007F217D">
      <w:pPr>
        <w:widowControl w:val="0"/>
        <w:autoSpaceDE w:val="0"/>
        <w:autoSpaceDN w:val="0"/>
        <w:adjustRightInd w:val="0"/>
        <w:rPr>
          <w:rFonts w:ascii="Arial" w:hAnsi="Arial" w:cs="Helvetica"/>
          <w:sz w:val="22"/>
          <w:szCs w:val="22"/>
        </w:rPr>
      </w:pPr>
      <w:r>
        <w:rPr>
          <w:rFonts w:ascii="Arial" w:hAnsi="Arial" w:cs="Helvetica"/>
          <w:sz w:val="22"/>
          <w:szCs w:val="22"/>
        </w:rPr>
        <w:t xml:space="preserve">However, for </w:t>
      </w:r>
      <w:r w:rsidR="004E1F1C">
        <w:rPr>
          <w:rFonts w:ascii="Arial" w:hAnsi="Arial" w:cs="Helvetica"/>
          <w:sz w:val="22"/>
          <w:szCs w:val="22"/>
        </w:rPr>
        <w:t>users</w:t>
      </w:r>
      <w:r>
        <w:rPr>
          <w:rFonts w:ascii="Arial" w:hAnsi="Arial" w:cs="Helvetica"/>
          <w:sz w:val="22"/>
          <w:szCs w:val="22"/>
        </w:rPr>
        <w:t xml:space="preserve"> wanting to install </w:t>
      </w:r>
      <w:r w:rsidR="004E1F1C">
        <w:rPr>
          <w:rFonts w:ascii="Arial" w:hAnsi="Arial" w:cs="Helvetica"/>
          <w:sz w:val="22"/>
          <w:szCs w:val="22"/>
        </w:rPr>
        <w:t>a local instance of NGSANE</w:t>
      </w:r>
      <w:r w:rsidR="00F53828" w:rsidRPr="00F53828">
        <w:rPr>
          <w:rFonts w:ascii="Arial" w:hAnsi="Arial" w:cs="Helvetica"/>
          <w:sz w:val="22"/>
          <w:szCs w:val="22"/>
        </w:rPr>
        <w:t xml:space="preserve"> </w:t>
      </w:r>
      <w:r>
        <w:rPr>
          <w:rFonts w:ascii="Arial" w:hAnsi="Arial" w:cs="Helvetica"/>
          <w:sz w:val="22"/>
          <w:szCs w:val="22"/>
        </w:rPr>
        <w:t xml:space="preserve">we now </w:t>
      </w:r>
      <w:r w:rsidR="00F53828" w:rsidRPr="00F53828">
        <w:rPr>
          <w:rFonts w:ascii="Arial" w:hAnsi="Arial" w:cs="Helvetica"/>
          <w:sz w:val="22"/>
          <w:szCs w:val="22"/>
        </w:rPr>
        <w:t xml:space="preserve">also provide </w:t>
      </w:r>
      <w:r w:rsidR="00517232">
        <w:rPr>
          <w:rFonts w:ascii="Arial" w:hAnsi="Arial" w:cs="Helvetica"/>
          <w:sz w:val="22"/>
          <w:szCs w:val="22"/>
        </w:rPr>
        <w:t>an install script (</w:t>
      </w:r>
      <w:hyperlink r:id="rId13" w:history="1">
        <w:r w:rsidR="006D32B8" w:rsidRPr="002F5E72">
          <w:rPr>
            <w:rStyle w:val="Hyperlink"/>
            <w:rFonts w:ascii="Arial" w:hAnsi="Arial" w:cs="Helvetica"/>
            <w:sz w:val="22"/>
            <w:szCs w:val="22"/>
          </w:rPr>
          <w:t>https://raw.github.com/BauerLab/ngsane/master/doc/installation/setup</w:t>
        </w:r>
      </w:hyperlink>
      <w:r w:rsidR="00517232">
        <w:rPr>
          <w:rFonts w:ascii="Arial" w:hAnsi="Arial" w:cs="Helvetica"/>
          <w:sz w:val="22"/>
          <w:szCs w:val="22"/>
        </w:rPr>
        <w:t xml:space="preserve">) </w:t>
      </w:r>
      <w:r w:rsidR="00F53828" w:rsidRPr="00F53828">
        <w:rPr>
          <w:rFonts w:ascii="Arial" w:hAnsi="Arial" w:cs="Helvetica"/>
          <w:sz w:val="22"/>
          <w:szCs w:val="22"/>
        </w:rPr>
        <w:t>a</w:t>
      </w:r>
      <w:r w:rsidR="00517232">
        <w:rPr>
          <w:rFonts w:ascii="Arial" w:hAnsi="Arial" w:cs="Helvetica"/>
          <w:sz w:val="22"/>
          <w:szCs w:val="22"/>
        </w:rPr>
        <w:t>nd</w:t>
      </w:r>
      <w:r w:rsidR="00F53828" w:rsidRPr="00F53828">
        <w:rPr>
          <w:rFonts w:ascii="Arial" w:hAnsi="Arial" w:cs="Helvetica"/>
          <w:sz w:val="22"/>
          <w:szCs w:val="22"/>
        </w:rPr>
        <w:t xml:space="preserve"> slim</w:t>
      </w:r>
      <w:r w:rsidR="00BE2FBE">
        <w:rPr>
          <w:rFonts w:ascii="Arial" w:hAnsi="Arial" w:cs="Helvetica"/>
          <w:sz w:val="22"/>
          <w:szCs w:val="22"/>
        </w:rPr>
        <w:t>m</w:t>
      </w:r>
      <w:r w:rsidR="00F53828" w:rsidRPr="00F53828">
        <w:rPr>
          <w:rFonts w:ascii="Arial" w:hAnsi="Arial" w:cs="Helvetica"/>
          <w:sz w:val="22"/>
          <w:szCs w:val="22"/>
        </w:rPr>
        <w:t>ed-down version of the reference dataset</w:t>
      </w:r>
      <w:r w:rsidR="006D32B8">
        <w:rPr>
          <w:rFonts w:ascii="Arial" w:hAnsi="Arial" w:cs="Helvetica"/>
          <w:sz w:val="22"/>
          <w:szCs w:val="22"/>
        </w:rPr>
        <w:t xml:space="preserve"> (</w:t>
      </w:r>
      <w:hyperlink r:id="rId14" w:history="1">
        <w:r w:rsidR="006D32B8" w:rsidRPr="002F5E72">
          <w:rPr>
            <w:rStyle w:val="Hyperlink"/>
            <w:rFonts w:ascii="Arial" w:hAnsi="Arial" w:cs="Helvetica"/>
            <w:sz w:val="22"/>
            <w:szCs w:val="22"/>
          </w:rPr>
          <w:t>https://github.com/BauerLab/ngsane/wiki/How-to-setup-ngsane</w:t>
        </w:r>
      </w:hyperlink>
      <w:r w:rsidR="006D32B8">
        <w:rPr>
          <w:rFonts w:ascii="Arial" w:hAnsi="Arial" w:cs="Helvetica"/>
          <w:sz w:val="22"/>
          <w:szCs w:val="22"/>
        </w:rPr>
        <w:t>)</w:t>
      </w:r>
      <w:r w:rsidR="00F53828" w:rsidRPr="00F53828">
        <w:rPr>
          <w:rFonts w:ascii="Arial" w:hAnsi="Arial" w:cs="Helvetica"/>
          <w:sz w:val="22"/>
          <w:szCs w:val="22"/>
        </w:rPr>
        <w:t xml:space="preserve">, which allows new users to easily </w:t>
      </w:r>
      <w:r w:rsidR="00517232">
        <w:rPr>
          <w:rFonts w:ascii="Arial" w:hAnsi="Arial" w:cs="Helvetica"/>
          <w:sz w:val="22"/>
          <w:szCs w:val="22"/>
        </w:rPr>
        <w:t xml:space="preserve">get everything in place to </w:t>
      </w:r>
      <w:r w:rsidR="00F53828" w:rsidRPr="00F53828">
        <w:rPr>
          <w:rFonts w:ascii="Arial" w:hAnsi="Arial" w:cs="Helvetica"/>
          <w:sz w:val="22"/>
          <w:szCs w:val="22"/>
        </w:rPr>
        <w:t>test NGSANE’s functionality.</w:t>
      </w:r>
      <w:r w:rsidR="00EC3FC9">
        <w:rPr>
          <w:rFonts w:ascii="Arial" w:hAnsi="Arial" w:cs="Helvetica"/>
          <w:sz w:val="22"/>
          <w:szCs w:val="22"/>
        </w:rPr>
        <w:t xml:space="preserve"> </w:t>
      </w:r>
    </w:p>
    <w:p w14:paraId="34E51DAC" w14:textId="77777777" w:rsidR="009032EA" w:rsidRDefault="009032EA" w:rsidP="007F217D">
      <w:pPr>
        <w:widowControl w:val="0"/>
        <w:autoSpaceDE w:val="0"/>
        <w:autoSpaceDN w:val="0"/>
        <w:adjustRightInd w:val="0"/>
        <w:rPr>
          <w:rFonts w:ascii="Arial" w:hAnsi="Arial" w:cs="Helvetica"/>
          <w:sz w:val="22"/>
          <w:szCs w:val="22"/>
        </w:rPr>
      </w:pPr>
    </w:p>
    <w:p w14:paraId="54B02833" w14:textId="77777777" w:rsidR="00D4106C" w:rsidRDefault="00BE2FBE" w:rsidP="007F217D">
      <w:pPr>
        <w:widowControl w:val="0"/>
        <w:autoSpaceDE w:val="0"/>
        <w:autoSpaceDN w:val="0"/>
        <w:adjustRightInd w:val="0"/>
        <w:rPr>
          <w:rFonts w:ascii="Arial" w:hAnsi="Arial" w:cs="Helvetica"/>
          <w:sz w:val="22"/>
          <w:szCs w:val="22"/>
        </w:rPr>
      </w:pPr>
      <w:r>
        <w:rPr>
          <w:rFonts w:ascii="Arial" w:hAnsi="Arial" w:cs="Helvetica"/>
          <w:sz w:val="22"/>
          <w:szCs w:val="22"/>
        </w:rPr>
        <w:t xml:space="preserve">In </w:t>
      </w:r>
      <w:r w:rsidR="00DC0E84">
        <w:rPr>
          <w:rFonts w:ascii="Arial" w:hAnsi="Arial" w:cs="Helvetica"/>
          <w:sz w:val="22"/>
          <w:szCs w:val="22"/>
        </w:rPr>
        <w:t>addition</w:t>
      </w:r>
      <w:r w:rsidR="00EC3FC9">
        <w:rPr>
          <w:rFonts w:ascii="Arial" w:hAnsi="Arial" w:cs="Helvetica"/>
          <w:sz w:val="22"/>
          <w:szCs w:val="22"/>
        </w:rPr>
        <w:t xml:space="preserve">, we clarified on the </w:t>
      </w:r>
      <w:r w:rsidR="004E1F1C">
        <w:rPr>
          <w:rFonts w:ascii="Arial" w:hAnsi="Arial" w:cs="Helvetica"/>
          <w:sz w:val="22"/>
          <w:szCs w:val="22"/>
        </w:rPr>
        <w:t>W</w:t>
      </w:r>
      <w:r w:rsidR="00EC3FC9">
        <w:rPr>
          <w:rFonts w:ascii="Arial" w:hAnsi="Arial" w:cs="Helvetica"/>
          <w:sz w:val="22"/>
          <w:szCs w:val="22"/>
        </w:rPr>
        <w:t xml:space="preserve">iki that not all programs need to be installed to test different analysis parts </w:t>
      </w:r>
      <w:proofErr w:type="gramStart"/>
      <w:r w:rsidR="00EC3FC9">
        <w:rPr>
          <w:rFonts w:ascii="Arial" w:hAnsi="Arial" w:cs="Helvetica"/>
          <w:sz w:val="22"/>
          <w:szCs w:val="22"/>
        </w:rPr>
        <w:t>as a</w:t>
      </w:r>
      <w:r w:rsidR="001F667A">
        <w:rPr>
          <w:rFonts w:ascii="Arial" w:hAnsi="Arial" w:cs="Helvetica"/>
          <w:sz w:val="22"/>
          <w:szCs w:val="22"/>
        </w:rPr>
        <w:t>ll modules are self-encapsulated</w:t>
      </w:r>
      <w:r w:rsidR="00EC3FC9">
        <w:rPr>
          <w:rFonts w:ascii="Arial" w:hAnsi="Arial" w:cs="Helvetica"/>
          <w:sz w:val="22"/>
          <w:szCs w:val="22"/>
        </w:rPr>
        <w:t xml:space="preserve"> with clearly documented software and resource requirements</w:t>
      </w:r>
      <w:proofErr w:type="gramEnd"/>
      <w:r w:rsidR="006D32B8">
        <w:rPr>
          <w:rFonts w:ascii="Arial" w:hAnsi="Arial" w:cs="Helvetica"/>
          <w:sz w:val="22"/>
          <w:szCs w:val="22"/>
        </w:rPr>
        <w:t xml:space="preserve"> </w:t>
      </w:r>
      <w:r w:rsidR="00EC3FC9">
        <w:rPr>
          <w:rFonts w:ascii="Arial" w:hAnsi="Arial" w:cs="Helvetica"/>
          <w:sz w:val="22"/>
          <w:szCs w:val="22"/>
        </w:rPr>
        <w:t>(</w:t>
      </w:r>
      <w:hyperlink r:id="rId15" w:history="1">
        <w:r w:rsidR="006D32B8" w:rsidRPr="002F5E72">
          <w:rPr>
            <w:rStyle w:val="Hyperlink"/>
            <w:rFonts w:ascii="Arial" w:hAnsi="Arial" w:cs="Helvetica"/>
            <w:sz w:val="22"/>
            <w:szCs w:val="22"/>
          </w:rPr>
          <w:t>https://github.com/BauerLab/ngsane/wiki/How-to-setup-ngsane</w:t>
        </w:r>
      </w:hyperlink>
      <w:r w:rsidR="00EC3FC9">
        <w:rPr>
          <w:rFonts w:ascii="Arial" w:hAnsi="Arial" w:cs="Helvetica"/>
          <w:sz w:val="22"/>
          <w:szCs w:val="22"/>
        </w:rPr>
        <w:t>).</w:t>
      </w:r>
    </w:p>
    <w:p w14:paraId="050308C5" w14:textId="77777777" w:rsidR="00D4106C" w:rsidRDefault="00D4106C" w:rsidP="007F217D">
      <w:pPr>
        <w:widowControl w:val="0"/>
        <w:autoSpaceDE w:val="0"/>
        <w:autoSpaceDN w:val="0"/>
        <w:adjustRightInd w:val="0"/>
        <w:rPr>
          <w:rFonts w:ascii="Consolas" w:hAnsi="Consolas" w:cs="Consolas"/>
        </w:rPr>
      </w:pPr>
    </w:p>
    <w:p w14:paraId="607411AE" w14:textId="77777777" w:rsidR="007F217D" w:rsidRPr="00496132" w:rsidRDefault="007F217D" w:rsidP="007F217D">
      <w:pPr>
        <w:widowControl w:val="0"/>
        <w:autoSpaceDE w:val="0"/>
        <w:autoSpaceDN w:val="0"/>
        <w:adjustRightInd w:val="0"/>
        <w:rPr>
          <w:rFonts w:ascii="Arial" w:hAnsi="Arial" w:cs="Arial"/>
          <w:b/>
          <w:sz w:val="22"/>
          <w:szCs w:val="22"/>
        </w:rPr>
      </w:pPr>
      <w:r w:rsidRPr="00496132">
        <w:rPr>
          <w:rFonts w:ascii="Arial" w:hAnsi="Arial" w:cs="Arial"/>
          <w:b/>
          <w:sz w:val="22"/>
          <w:szCs w:val="22"/>
        </w:rPr>
        <w:t>Reviewer: 4</w:t>
      </w:r>
    </w:p>
    <w:p w14:paraId="5FD72F2E" w14:textId="77777777" w:rsidR="007F217D" w:rsidRPr="00496132" w:rsidRDefault="007F217D" w:rsidP="00496132">
      <w:pPr>
        <w:pStyle w:val="AssessorComment"/>
        <w:rPr>
          <w:sz w:val="22"/>
          <w:szCs w:val="22"/>
        </w:rPr>
      </w:pPr>
      <w:r w:rsidRPr="00496132">
        <w:rPr>
          <w:sz w:val="22"/>
          <w:szCs w:val="22"/>
        </w:rPr>
        <w:t xml:space="preserve">For </w:t>
      </w:r>
      <w:r w:rsidR="00BE2FBE" w:rsidRPr="00496132">
        <w:rPr>
          <w:sz w:val="22"/>
          <w:szCs w:val="22"/>
        </w:rPr>
        <w:t xml:space="preserve">"the </w:t>
      </w:r>
      <w:proofErr w:type="spellStart"/>
      <w:r w:rsidR="00BE2FBE" w:rsidRPr="00496132">
        <w:rPr>
          <w:sz w:val="22"/>
          <w:szCs w:val="22"/>
        </w:rPr>
        <w:t>interjacent</w:t>
      </w:r>
      <w:proofErr w:type="spellEnd"/>
      <w:r w:rsidR="00BE2FBE" w:rsidRPr="00496132">
        <w:rPr>
          <w:sz w:val="22"/>
          <w:szCs w:val="22"/>
        </w:rPr>
        <w:t xml:space="preserve"> human quality control" </w:t>
      </w:r>
      <w:r w:rsidRPr="00496132">
        <w:rPr>
          <w:sz w:val="22"/>
          <w:szCs w:val="22"/>
        </w:rPr>
        <w:t>for "Robust execution and full monitoring"</w:t>
      </w:r>
      <w:proofErr w:type="gramStart"/>
      <w:r w:rsidRPr="00496132">
        <w:rPr>
          <w:sz w:val="22"/>
          <w:szCs w:val="22"/>
        </w:rPr>
        <w:t>,  when</w:t>
      </w:r>
      <w:proofErr w:type="gramEnd"/>
      <w:r w:rsidRPr="00496132">
        <w:rPr>
          <w:sz w:val="22"/>
          <w:szCs w:val="22"/>
        </w:rPr>
        <w:t xml:space="preserve"> will this control take effect and how this will coordinate with NGSANE's automatic workflow ?</w:t>
      </w:r>
    </w:p>
    <w:p w14:paraId="5D39D1EC" w14:textId="77777777" w:rsidR="00EC3FC9" w:rsidRDefault="0046186E" w:rsidP="007F217D">
      <w:pPr>
        <w:widowControl w:val="0"/>
        <w:autoSpaceDE w:val="0"/>
        <w:autoSpaceDN w:val="0"/>
        <w:adjustRightInd w:val="0"/>
        <w:rPr>
          <w:rFonts w:ascii="Arial" w:hAnsi="Arial" w:cs="Helvetica"/>
          <w:sz w:val="22"/>
          <w:szCs w:val="22"/>
        </w:rPr>
      </w:pPr>
      <w:r w:rsidRPr="0046186E">
        <w:rPr>
          <w:rFonts w:ascii="Arial" w:hAnsi="Arial" w:cs="Helvetica"/>
          <w:sz w:val="22"/>
          <w:szCs w:val="22"/>
        </w:rPr>
        <w:t xml:space="preserve">We agree with the reviewer that </w:t>
      </w:r>
      <w:r w:rsidR="00BE2FBE">
        <w:rPr>
          <w:rFonts w:ascii="Arial" w:hAnsi="Arial" w:cs="Helvetica"/>
          <w:sz w:val="22"/>
          <w:szCs w:val="22"/>
        </w:rPr>
        <w:t>the details of “</w:t>
      </w:r>
      <w:proofErr w:type="spellStart"/>
      <w:r w:rsidR="00BE2FBE">
        <w:rPr>
          <w:rFonts w:ascii="Arial" w:hAnsi="Arial" w:cs="Helvetica"/>
          <w:sz w:val="22"/>
          <w:szCs w:val="22"/>
        </w:rPr>
        <w:t>interjacent</w:t>
      </w:r>
      <w:proofErr w:type="spellEnd"/>
      <w:r w:rsidR="00BE2FBE">
        <w:rPr>
          <w:rFonts w:ascii="Arial" w:hAnsi="Arial" w:cs="Helvetica"/>
          <w:sz w:val="22"/>
          <w:szCs w:val="22"/>
        </w:rPr>
        <w:t xml:space="preserve"> human quality control” could</w:t>
      </w:r>
      <w:r w:rsidRPr="0046186E">
        <w:rPr>
          <w:rFonts w:ascii="Arial" w:hAnsi="Arial" w:cs="Helvetica"/>
          <w:sz w:val="22"/>
          <w:szCs w:val="22"/>
        </w:rPr>
        <w:t xml:space="preserve"> be </w:t>
      </w:r>
      <w:r w:rsidR="00BE2FBE">
        <w:rPr>
          <w:rFonts w:ascii="Arial" w:hAnsi="Arial" w:cs="Helvetica"/>
          <w:sz w:val="22"/>
          <w:szCs w:val="22"/>
        </w:rPr>
        <w:t xml:space="preserve">clarified and accordingly changed the sentence </w:t>
      </w:r>
      <w:r w:rsidR="00EC3FC9">
        <w:rPr>
          <w:rFonts w:ascii="Arial" w:hAnsi="Arial" w:cs="Helvetica"/>
          <w:sz w:val="22"/>
          <w:szCs w:val="22"/>
        </w:rPr>
        <w:t>(pg2, para3)</w:t>
      </w:r>
    </w:p>
    <w:p w14:paraId="0E373F40" w14:textId="77777777" w:rsidR="00EC3FC9" w:rsidRDefault="00EC3FC9" w:rsidP="007F217D">
      <w:pPr>
        <w:widowControl w:val="0"/>
        <w:autoSpaceDE w:val="0"/>
        <w:autoSpaceDN w:val="0"/>
        <w:adjustRightInd w:val="0"/>
        <w:rPr>
          <w:rFonts w:ascii="Arial" w:hAnsi="Arial" w:cs="Helvetica"/>
          <w:sz w:val="22"/>
          <w:szCs w:val="22"/>
        </w:rPr>
      </w:pPr>
    </w:p>
    <w:p w14:paraId="78823F08" w14:textId="77777777" w:rsidR="00EC3FC9" w:rsidRPr="00DF14AC" w:rsidRDefault="00EC3FC9" w:rsidP="00EC3FC9">
      <w:pPr>
        <w:widowControl w:val="0"/>
        <w:autoSpaceDE w:val="0"/>
        <w:autoSpaceDN w:val="0"/>
        <w:adjustRightInd w:val="0"/>
        <w:spacing w:after="240"/>
        <w:rPr>
          <w:rFonts w:ascii="Arial" w:hAnsi="Arial" w:cs="Helvetica"/>
          <w:color w:val="FF0000"/>
          <w:sz w:val="22"/>
          <w:szCs w:val="22"/>
        </w:rPr>
      </w:pPr>
      <w:r w:rsidRPr="00DF14AC">
        <w:rPr>
          <w:rFonts w:ascii="Arial" w:hAnsi="Arial" w:cs="Helvetica"/>
          <w:color w:val="FF0000"/>
          <w:sz w:val="22"/>
          <w:szCs w:val="22"/>
        </w:rPr>
        <w:t>In our experience, modular workflows are executed in stages with</w:t>
      </w:r>
      <w:r w:rsidR="000E6692">
        <w:rPr>
          <w:rFonts w:ascii="Arial" w:hAnsi="Arial" w:cs="Helvetica"/>
          <w:color w:val="FF0000"/>
          <w:sz w:val="22"/>
          <w:szCs w:val="22"/>
        </w:rPr>
        <w:t xml:space="preserve"> optional human quality control.</w:t>
      </w:r>
      <w:r w:rsidRPr="00DF14AC">
        <w:rPr>
          <w:rFonts w:ascii="Arial" w:hAnsi="Arial" w:cs="Helvetica"/>
          <w:color w:val="FF0000"/>
          <w:sz w:val="22"/>
          <w:szCs w:val="22"/>
        </w:rPr>
        <w:t xml:space="preserve"> NGSANE hence focuses on providing robust </w:t>
      </w:r>
      <w:r w:rsidR="000E6692" w:rsidRPr="00DF14AC">
        <w:rPr>
          <w:rFonts w:ascii="Arial" w:hAnsi="Arial" w:cs="Helvetica"/>
          <w:color w:val="FF0000"/>
          <w:sz w:val="22"/>
          <w:szCs w:val="22"/>
        </w:rPr>
        <w:t>check pointing</w:t>
      </w:r>
      <w:r w:rsidRPr="00DF14AC">
        <w:rPr>
          <w:rFonts w:ascii="Arial" w:hAnsi="Arial" w:cs="Helvetica"/>
          <w:color w:val="FF0000"/>
          <w:sz w:val="22"/>
          <w:szCs w:val="22"/>
        </w:rPr>
        <w:t xml:space="preserve"> and intuitive report generation (Fig. 1b)</w:t>
      </w:r>
    </w:p>
    <w:p w14:paraId="37B90C5E" w14:textId="77777777" w:rsidR="007F217D" w:rsidRPr="0046186E" w:rsidRDefault="00BE2FBE" w:rsidP="007F217D">
      <w:pPr>
        <w:widowControl w:val="0"/>
        <w:autoSpaceDE w:val="0"/>
        <w:autoSpaceDN w:val="0"/>
        <w:adjustRightInd w:val="0"/>
        <w:rPr>
          <w:rFonts w:ascii="Arial" w:hAnsi="Arial" w:cs="Helvetica"/>
          <w:sz w:val="22"/>
          <w:szCs w:val="22"/>
        </w:rPr>
      </w:pPr>
      <w:r>
        <w:rPr>
          <w:rFonts w:ascii="Arial" w:hAnsi="Arial" w:cs="Helvetica"/>
          <w:sz w:val="22"/>
          <w:szCs w:val="22"/>
        </w:rPr>
        <w:t>The</w:t>
      </w:r>
      <w:r w:rsidR="0046186E" w:rsidRPr="0046186E">
        <w:rPr>
          <w:rFonts w:ascii="Arial" w:hAnsi="Arial" w:cs="Helvetica"/>
          <w:sz w:val="22"/>
          <w:szCs w:val="22"/>
        </w:rPr>
        <w:t xml:space="preserve"> following sentence</w:t>
      </w:r>
      <w:r>
        <w:rPr>
          <w:rFonts w:ascii="Arial" w:hAnsi="Arial" w:cs="Helvetica"/>
          <w:sz w:val="22"/>
          <w:szCs w:val="22"/>
        </w:rPr>
        <w:t xml:space="preserve"> was also added to the supplementary materials.</w:t>
      </w:r>
    </w:p>
    <w:p w14:paraId="511C52BB" w14:textId="77777777" w:rsidR="007A1C15" w:rsidRDefault="007A1C15" w:rsidP="007F217D">
      <w:pPr>
        <w:widowControl w:val="0"/>
        <w:autoSpaceDE w:val="0"/>
        <w:autoSpaceDN w:val="0"/>
        <w:adjustRightInd w:val="0"/>
        <w:rPr>
          <w:rFonts w:ascii="Arial" w:hAnsi="Arial" w:cs="Helvetica"/>
          <w:color w:val="0000FF"/>
          <w:sz w:val="22"/>
          <w:szCs w:val="22"/>
        </w:rPr>
      </w:pPr>
    </w:p>
    <w:p w14:paraId="469EAEF1" w14:textId="77777777" w:rsidR="005915F7" w:rsidRPr="00DF14AC" w:rsidRDefault="0046186E" w:rsidP="007F217D">
      <w:pPr>
        <w:widowControl w:val="0"/>
        <w:autoSpaceDE w:val="0"/>
        <w:autoSpaceDN w:val="0"/>
        <w:adjustRightInd w:val="0"/>
        <w:rPr>
          <w:rFonts w:ascii="Arial" w:hAnsi="Arial" w:cs="Helvetica"/>
          <w:color w:val="FF0000"/>
          <w:sz w:val="22"/>
          <w:szCs w:val="22"/>
        </w:rPr>
      </w:pPr>
      <w:r w:rsidRPr="00DF14AC">
        <w:rPr>
          <w:rFonts w:ascii="Arial" w:hAnsi="Arial" w:cs="Helvetica"/>
          <w:color w:val="FF0000"/>
          <w:sz w:val="22"/>
          <w:szCs w:val="22"/>
        </w:rPr>
        <w:t>The Project Card can be created at the very end of the execution or at any intermittent step allowing human quality control th</w:t>
      </w:r>
      <w:r w:rsidR="000E6692">
        <w:rPr>
          <w:rFonts w:ascii="Arial" w:hAnsi="Arial" w:cs="Helvetica"/>
          <w:color w:val="FF0000"/>
          <w:sz w:val="22"/>
          <w:szCs w:val="22"/>
        </w:rPr>
        <w:t>rough</w:t>
      </w:r>
      <w:r w:rsidRPr="00DF14AC">
        <w:rPr>
          <w:rFonts w:ascii="Arial" w:hAnsi="Arial" w:cs="Helvetica"/>
          <w:color w:val="FF0000"/>
          <w:sz w:val="22"/>
          <w:szCs w:val="22"/>
        </w:rPr>
        <w:t>out the stages of a project. The "Notes" and "Error" tabs specifically highlight</w:t>
      </w:r>
      <w:r w:rsidR="000E6692">
        <w:rPr>
          <w:rFonts w:ascii="Arial" w:hAnsi="Arial" w:cs="Helvetica"/>
          <w:color w:val="FF0000"/>
          <w:sz w:val="22"/>
          <w:szCs w:val="22"/>
        </w:rPr>
        <w:t>,</w:t>
      </w:r>
      <w:r w:rsidRPr="00DF14AC">
        <w:rPr>
          <w:rFonts w:ascii="Arial" w:hAnsi="Arial" w:cs="Helvetica"/>
          <w:color w:val="FF0000"/>
          <w:sz w:val="22"/>
          <w:szCs w:val="22"/>
        </w:rPr>
        <w:t xml:space="preserve"> which (if any) subset of files contain error and the "</w:t>
      </w:r>
      <w:proofErr w:type="spellStart"/>
      <w:r w:rsidRPr="00DF14AC">
        <w:rPr>
          <w:rFonts w:ascii="Arial" w:hAnsi="Arial" w:cs="Helvetica"/>
          <w:color w:val="FF0000"/>
          <w:sz w:val="22"/>
          <w:szCs w:val="22"/>
        </w:rPr>
        <w:t>Logfile</w:t>
      </w:r>
      <w:proofErr w:type="spellEnd"/>
      <w:r w:rsidRPr="00DF14AC">
        <w:rPr>
          <w:rFonts w:ascii="Arial" w:hAnsi="Arial" w:cs="Helvetica"/>
          <w:color w:val="FF0000"/>
          <w:sz w:val="22"/>
          <w:szCs w:val="22"/>
        </w:rPr>
        <w:t>" tab facilitates easy access to the file-specific log-files to identify the source of the problem. Once the faulty files are ident</w:t>
      </w:r>
      <w:r w:rsidR="00D4106C" w:rsidRPr="00DF14AC">
        <w:rPr>
          <w:rFonts w:ascii="Arial" w:hAnsi="Arial" w:cs="Helvetica"/>
          <w:color w:val="FF0000"/>
          <w:sz w:val="22"/>
          <w:szCs w:val="22"/>
        </w:rPr>
        <w:t>ified and the error is removed NGSANE</w:t>
      </w:r>
      <w:r w:rsidRPr="00DF14AC">
        <w:rPr>
          <w:rFonts w:ascii="Arial" w:hAnsi="Arial" w:cs="Helvetica"/>
          <w:color w:val="FF0000"/>
          <w:sz w:val="22"/>
          <w:szCs w:val="22"/>
        </w:rPr>
        <w:t xml:space="preserve"> allows the automated resubmission of the file-subset starting from the point of error.</w:t>
      </w:r>
    </w:p>
    <w:p w14:paraId="50AA39AD" w14:textId="77777777" w:rsidR="0046186E" w:rsidRDefault="0046186E" w:rsidP="007F217D">
      <w:pPr>
        <w:widowControl w:val="0"/>
        <w:autoSpaceDE w:val="0"/>
        <w:autoSpaceDN w:val="0"/>
        <w:adjustRightInd w:val="0"/>
        <w:rPr>
          <w:rFonts w:ascii="Consolas" w:hAnsi="Consolas" w:cs="Consolas"/>
        </w:rPr>
      </w:pPr>
    </w:p>
    <w:p w14:paraId="2D7391CB" w14:textId="77777777" w:rsidR="0046186E" w:rsidRDefault="0046186E" w:rsidP="007F217D">
      <w:pPr>
        <w:widowControl w:val="0"/>
        <w:autoSpaceDE w:val="0"/>
        <w:autoSpaceDN w:val="0"/>
        <w:adjustRightInd w:val="0"/>
        <w:rPr>
          <w:rFonts w:ascii="Consolas" w:hAnsi="Consolas" w:cs="Consolas"/>
        </w:rPr>
      </w:pPr>
    </w:p>
    <w:p w14:paraId="45ACDA75" w14:textId="77777777" w:rsidR="007F217D" w:rsidRPr="00496132" w:rsidRDefault="007F217D" w:rsidP="00496132">
      <w:pPr>
        <w:pStyle w:val="AssessorComment"/>
        <w:rPr>
          <w:sz w:val="22"/>
          <w:szCs w:val="22"/>
        </w:rPr>
      </w:pPr>
      <w:r w:rsidRPr="00496132">
        <w:rPr>
          <w:sz w:val="22"/>
          <w:szCs w:val="22"/>
        </w:rPr>
        <w:t>The authors mentioned current software packages forces "a scientist to be two steps removed from the actual program call". What are the two steps? It does not seem clear.</w:t>
      </w:r>
    </w:p>
    <w:p w14:paraId="13459FCF" w14:textId="77777777" w:rsidR="001155A3" w:rsidRDefault="005915F7" w:rsidP="001155A3">
      <w:pPr>
        <w:widowControl w:val="0"/>
        <w:autoSpaceDE w:val="0"/>
        <w:autoSpaceDN w:val="0"/>
        <w:adjustRightInd w:val="0"/>
        <w:rPr>
          <w:rFonts w:ascii="Arial" w:hAnsi="Arial" w:cs="Helvetica"/>
          <w:sz w:val="22"/>
          <w:szCs w:val="22"/>
        </w:rPr>
      </w:pPr>
      <w:r w:rsidRPr="005915F7">
        <w:rPr>
          <w:rFonts w:ascii="Arial" w:hAnsi="Arial" w:cs="Helvetica"/>
          <w:sz w:val="22"/>
          <w:szCs w:val="22"/>
        </w:rPr>
        <w:t xml:space="preserve">The sentence was referring to the encapsulated program call in the wrapper-script (first-step) and the framework governing the execution of this wrapper script (second-step). </w:t>
      </w:r>
    </w:p>
    <w:p w14:paraId="711091DA" w14:textId="77777777" w:rsidR="001155A3" w:rsidRDefault="001155A3" w:rsidP="001155A3">
      <w:pPr>
        <w:widowControl w:val="0"/>
        <w:autoSpaceDE w:val="0"/>
        <w:autoSpaceDN w:val="0"/>
        <w:adjustRightInd w:val="0"/>
        <w:rPr>
          <w:rFonts w:ascii="Arial" w:hAnsi="Arial" w:cs="Helvetica"/>
          <w:sz w:val="22"/>
          <w:szCs w:val="22"/>
        </w:rPr>
      </w:pPr>
    </w:p>
    <w:p w14:paraId="23B8473E" w14:textId="77777777" w:rsidR="001155A3" w:rsidRPr="00382829" w:rsidRDefault="005915F7" w:rsidP="001155A3">
      <w:pPr>
        <w:widowControl w:val="0"/>
        <w:autoSpaceDE w:val="0"/>
        <w:autoSpaceDN w:val="0"/>
        <w:adjustRightInd w:val="0"/>
        <w:rPr>
          <w:rFonts w:ascii="Arial" w:hAnsi="Arial" w:cs="Helvetica"/>
          <w:sz w:val="22"/>
          <w:szCs w:val="22"/>
        </w:rPr>
      </w:pPr>
      <w:r w:rsidRPr="005915F7">
        <w:rPr>
          <w:rFonts w:ascii="Arial" w:hAnsi="Arial" w:cs="Helvetica"/>
          <w:sz w:val="22"/>
          <w:szCs w:val="22"/>
        </w:rPr>
        <w:t>We have reworded the sentence to</w:t>
      </w:r>
      <w:r w:rsidR="001155A3">
        <w:rPr>
          <w:rFonts w:ascii="Arial" w:hAnsi="Arial" w:cs="Helvetica"/>
          <w:sz w:val="22"/>
          <w:szCs w:val="22"/>
        </w:rPr>
        <w:t xml:space="preserve"> (p</w:t>
      </w:r>
      <w:r w:rsidR="001155A3" w:rsidRPr="00382829">
        <w:rPr>
          <w:rFonts w:ascii="Arial" w:hAnsi="Arial" w:cs="Helvetica"/>
          <w:sz w:val="22"/>
          <w:szCs w:val="22"/>
        </w:rPr>
        <w:t xml:space="preserve">g1, </w:t>
      </w:r>
      <w:r w:rsidR="001155A3" w:rsidRPr="00DD6BC7">
        <w:rPr>
          <w:rFonts w:ascii="Arial" w:hAnsi="Arial" w:cs="Helvetica"/>
          <w:sz w:val="22"/>
          <w:szCs w:val="22"/>
        </w:rPr>
        <w:t>para</w:t>
      </w:r>
      <w:r w:rsidR="001155A3">
        <w:rPr>
          <w:rFonts w:ascii="Arial" w:hAnsi="Arial" w:cs="Helvetica"/>
          <w:sz w:val="22"/>
          <w:szCs w:val="22"/>
        </w:rPr>
        <w:t>2)</w:t>
      </w:r>
    </w:p>
    <w:p w14:paraId="6F91D07D" w14:textId="77777777" w:rsidR="001155A3" w:rsidRDefault="001155A3" w:rsidP="001155A3">
      <w:pPr>
        <w:widowControl w:val="0"/>
        <w:autoSpaceDE w:val="0"/>
        <w:autoSpaceDN w:val="0"/>
        <w:adjustRightInd w:val="0"/>
        <w:rPr>
          <w:rFonts w:ascii="Arial" w:hAnsi="Arial" w:cs="Helvetica"/>
          <w:color w:val="0000FF"/>
          <w:sz w:val="22"/>
          <w:szCs w:val="22"/>
        </w:rPr>
      </w:pPr>
    </w:p>
    <w:p w14:paraId="47F849BD" w14:textId="77777777" w:rsidR="005915F7" w:rsidRDefault="00DC0E84" w:rsidP="007F217D">
      <w:pPr>
        <w:widowControl w:val="0"/>
        <w:autoSpaceDE w:val="0"/>
        <w:autoSpaceDN w:val="0"/>
        <w:adjustRightInd w:val="0"/>
        <w:rPr>
          <w:rFonts w:ascii="Arial" w:hAnsi="Arial" w:cs="Helvetica"/>
          <w:color w:val="FF0000"/>
          <w:sz w:val="22"/>
          <w:szCs w:val="22"/>
        </w:rPr>
      </w:pPr>
      <w:r w:rsidRPr="009032EA">
        <w:rPr>
          <w:rFonts w:ascii="Arial" w:hAnsi="Arial" w:cs="Helvetica"/>
          <w:color w:val="FF0000"/>
          <w:sz w:val="22"/>
          <w:szCs w:val="22"/>
        </w:rPr>
        <w:t>However, currently</w:t>
      </w:r>
      <w:r>
        <w:rPr>
          <w:rFonts w:ascii="Arial" w:hAnsi="Arial" w:cs="Helvetica"/>
          <w:color w:val="FF0000"/>
          <w:sz w:val="22"/>
          <w:szCs w:val="22"/>
        </w:rPr>
        <w:t xml:space="preserve"> available tools are either web</w:t>
      </w:r>
      <w:r w:rsidRPr="009032EA">
        <w:rPr>
          <w:rFonts w:ascii="Arial" w:hAnsi="Arial" w:cs="Helvetica"/>
          <w:color w:val="FF0000"/>
          <w:sz w:val="22"/>
          <w:szCs w:val="22"/>
        </w:rPr>
        <w:t>-based service</w:t>
      </w:r>
      <w:r>
        <w:rPr>
          <w:rFonts w:ascii="Arial" w:hAnsi="Arial" w:cs="Helvetica"/>
          <w:color w:val="FF0000"/>
          <w:sz w:val="22"/>
          <w:szCs w:val="22"/>
        </w:rPr>
        <w:t>s</w:t>
      </w:r>
      <w:r w:rsidRPr="009032EA">
        <w:rPr>
          <w:rFonts w:ascii="Arial" w:hAnsi="Arial" w:cs="Helvetica"/>
          <w:color w:val="FF0000"/>
          <w:sz w:val="22"/>
          <w:szCs w:val="22"/>
        </w:rPr>
        <w:t xml:space="preserve"> (e.g. Galaxy (</w:t>
      </w:r>
      <w:proofErr w:type="spellStart"/>
      <w:r w:rsidRPr="009032EA">
        <w:rPr>
          <w:rFonts w:ascii="Arial" w:hAnsi="Arial" w:cs="Helvetica"/>
          <w:color w:val="FF0000"/>
          <w:sz w:val="22"/>
          <w:szCs w:val="22"/>
        </w:rPr>
        <w:t>Goecks</w:t>
      </w:r>
      <w:proofErr w:type="spellEnd"/>
      <w:r w:rsidRPr="009032EA">
        <w:rPr>
          <w:rFonts w:ascii="Arial" w:hAnsi="Arial" w:cs="Helvetica"/>
          <w:color w:val="FF0000"/>
          <w:sz w:val="22"/>
          <w:szCs w:val="22"/>
        </w:rPr>
        <w:t xml:space="preserve"> et al., 2010)), </w:t>
      </w:r>
      <w:r>
        <w:rPr>
          <w:rFonts w:ascii="Arial" w:hAnsi="Arial" w:cs="Helvetica"/>
          <w:color w:val="FF0000"/>
          <w:sz w:val="22"/>
          <w:szCs w:val="22"/>
        </w:rPr>
        <w:t>where even API</w:t>
      </w:r>
      <w:r w:rsidRPr="009032EA">
        <w:rPr>
          <w:rFonts w:ascii="Arial" w:hAnsi="Arial" w:cs="Helvetica"/>
          <w:color w:val="FF0000"/>
          <w:sz w:val="22"/>
          <w:szCs w:val="22"/>
        </w:rPr>
        <w:t xml:space="preserve">-based access to the web service functionality </w:t>
      </w:r>
      <w:r>
        <w:rPr>
          <w:rFonts w:ascii="Arial" w:hAnsi="Arial" w:cs="Helvetica"/>
          <w:color w:val="FF0000"/>
          <w:sz w:val="22"/>
          <w:szCs w:val="22"/>
        </w:rPr>
        <w:t>is</w:t>
      </w:r>
      <w:r w:rsidRPr="009032EA">
        <w:rPr>
          <w:rFonts w:ascii="Arial" w:hAnsi="Arial" w:cs="Helvetica"/>
          <w:color w:val="FF0000"/>
          <w:sz w:val="22"/>
          <w:szCs w:val="22"/>
        </w:rPr>
        <w:t xml:space="preserve"> not readily amenable to production-scale analysis practices, or heavyweight frameworks written in user-friendly languages like Python (SNAKEMAKE – </w:t>
      </w:r>
      <w:proofErr w:type="spellStart"/>
      <w:r w:rsidRPr="009032EA">
        <w:rPr>
          <w:rFonts w:ascii="Arial" w:hAnsi="Arial" w:cs="Helvetica"/>
          <w:color w:val="FF0000"/>
          <w:sz w:val="22"/>
          <w:szCs w:val="22"/>
        </w:rPr>
        <w:t>Köster</w:t>
      </w:r>
      <w:proofErr w:type="spellEnd"/>
      <w:r w:rsidRPr="009032EA">
        <w:rPr>
          <w:rFonts w:ascii="Arial" w:hAnsi="Arial" w:cs="Helvetica"/>
          <w:color w:val="FF0000"/>
          <w:sz w:val="22"/>
          <w:szCs w:val="22"/>
        </w:rPr>
        <w:t xml:space="preserve"> and </w:t>
      </w:r>
      <w:proofErr w:type="spellStart"/>
      <w:r w:rsidRPr="009032EA">
        <w:rPr>
          <w:rFonts w:ascii="Arial" w:hAnsi="Arial" w:cs="Helvetica"/>
          <w:color w:val="FF0000"/>
          <w:sz w:val="22"/>
          <w:szCs w:val="22"/>
        </w:rPr>
        <w:t>Rahmann</w:t>
      </w:r>
      <w:proofErr w:type="spellEnd"/>
      <w:r w:rsidRPr="009032EA">
        <w:rPr>
          <w:rFonts w:ascii="Arial" w:hAnsi="Arial" w:cs="Helvetica"/>
          <w:color w:val="FF0000"/>
          <w:sz w:val="22"/>
          <w:szCs w:val="22"/>
        </w:rPr>
        <w:t xml:space="preserve"> (2012), NESTLY – McCoy et al. (2013)), </w:t>
      </w:r>
      <w:proofErr w:type="spellStart"/>
      <w:r w:rsidRPr="009032EA">
        <w:rPr>
          <w:rFonts w:ascii="Arial" w:hAnsi="Arial" w:cs="Helvetica"/>
          <w:color w:val="FF0000"/>
          <w:sz w:val="22"/>
          <w:szCs w:val="22"/>
        </w:rPr>
        <w:t>Scala</w:t>
      </w:r>
      <w:proofErr w:type="spellEnd"/>
      <w:r w:rsidRPr="009032EA">
        <w:rPr>
          <w:rFonts w:ascii="Arial" w:hAnsi="Arial" w:cs="Helvetica"/>
          <w:color w:val="FF0000"/>
          <w:sz w:val="22"/>
          <w:szCs w:val="22"/>
        </w:rPr>
        <w:t xml:space="preserve"> (GATK’s QUEUE – </w:t>
      </w:r>
      <w:proofErr w:type="spellStart"/>
      <w:r w:rsidRPr="009032EA">
        <w:rPr>
          <w:rFonts w:ascii="Arial" w:hAnsi="Arial" w:cs="Helvetica"/>
          <w:color w:val="FF0000"/>
          <w:sz w:val="22"/>
          <w:szCs w:val="22"/>
        </w:rPr>
        <w:t>Broadgsa</w:t>
      </w:r>
      <w:proofErr w:type="spellEnd"/>
      <w:r w:rsidRPr="009032EA">
        <w:rPr>
          <w:rFonts w:ascii="Arial" w:hAnsi="Arial" w:cs="Helvetica"/>
          <w:color w:val="FF0000"/>
          <w:sz w:val="22"/>
          <w:szCs w:val="22"/>
        </w:rPr>
        <w:t xml:space="preserve"> (2013)) or Groovy (BPIPE – </w:t>
      </w:r>
      <w:proofErr w:type="spellStart"/>
      <w:r w:rsidRPr="009032EA">
        <w:rPr>
          <w:rFonts w:ascii="Arial" w:hAnsi="Arial" w:cs="Helvetica"/>
          <w:color w:val="FF0000"/>
          <w:sz w:val="22"/>
          <w:szCs w:val="22"/>
        </w:rPr>
        <w:t>Sadedin</w:t>
      </w:r>
      <w:proofErr w:type="spellEnd"/>
      <w:r w:rsidRPr="009032EA">
        <w:rPr>
          <w:rFonts w:ascii="Arial" w:hAnsi="Arial" w:cs="Helvetica"/>
          <w:color w:val="FF0000"/>
          <w:sz w:val="22"/>
          <w:szCs w:val="22"/>
        </w:rPr>
        <w:t xml:space="preserve"> et</w:t>
      </w:r>
      <w:r>
        <w:rPr>
          <w:rFonts w:ascii="Arial" w:hAnsi="Arial" w:cs="Helvetica"/>
          <w:color w:val="FF0000"/>
          <w:sz w:val="22"/>
          <w:szCs w:val="22"/>
        </w:rPr>
        <w:t xml:space="preserve"> al. (2012)), which encapsulate</w:t>
      </w:r>
      <w:r w:rsidRPr="009032EA">
        <w:rPr>
          <w:rFonts w:ascii="Arial" w:hAnsi="Arial" w:cs="Helvetica"/>
          <w:color w:val="FF0000"/>
          <w:sz w:val="22"/>
          <w:szCs w:val="22"/>
        </w:rPr>
        <w:t xml:space="preserve"> the actual program call in a wrapper-script specific syntax, hindering the development of pipeline extensions.</w:t>
      </w:r>
    </w:p>
    <w:p w14:paraId="1B31BB18" w14:textId="77777777" w:rsidR="00DC0E84" w:rsidRDefault="00DC0E84" w:rsidP="007F217D">
      <w:pPr>
        <w:widowControl w:val="0"/>
        <w:autoSpaceDE w:val="0"/>
        <w:autoSpaceDN w:val="0"/>
        <w:adjustRightInd w:val="0"/>
        <w:rPr>
          <w:rFonts w:ascii="Consolas" w:hAnsi="Consolas" w:cs="Consolas"/>
        </w:rPr>
      </w:pPr>
    </w:p>
    <w:p w14:paraId="5DE33C9E" w14:textId="77777777" w:rsidR="007F217D" w:rsidRPr="00496132" w:rsidRDefault="007F217D" w:rsidP="00496132">
      <w:pPr>
        <w:pStyle w:val="AssessorComment"/>
        <w:rPr>
          <w:sz w:val="22"/>
          <w:szCs w:val="22"/>
        </w:rPr>
      </w:pPr>
      <w:r w:rsidRPr="00496132">
        <w:rPr>
          <w:sz w:val="22"/>
          <w:szCs w:val="22"/>
        </w:rPr>
        <w:t>Fig. 1 B) and C) are blurry and hard to read. Please improve.</w:t>
      </w:r>
    </w:p>
    <w:p w14:paraId="71995C60" w14:textId="77777777" w:rsidR="002F2960" w:rsidRPr="00DF14AC" w:rsidRDefault="00AD2165">
      <w:pPr>
        <w:rPr>
          <w:rFonts w:ascii="Arial" w:hAnsi="Arial" w:cs="Helvetica"/>
          <w:sz w:val="22"/>
          <w:szCs w:val="22"/>
        </w:rPr>
      </w:pPr>
      <w:r w:rsidRPr="00DF14AC">
        <w:rPr>
          <w:rFonts w:ascii="Arial" w:hAnsi="Arial" w:cs="Helvetica"/>
          <w:sz w:val="22"/>
          <w:szCs w:val="22"/>
        </w:rPr>
        <w:t xml:space="preserve">We apologize for this and will follow up with the editorial team to ensure that the provided vector graphic is rendered appropriately during </w:t>
      </w:r>
      <w:r w:rsidR="00D26447" w:rsidRPr="00DF14AC">
        <w:rPr>
          <w:rFonts w:ascii="Arial" w:hAnsi="Arial" w:cs="Helvetica"/>
          <w:sz w:val="22"/>
          <w:szCs w:val="22"/>
        </w:rPr>
        <w:t xml:space="preserve">the </w:t>
      </w:r>
      <w:r w:rsidRPr="00DF14AC">
        <w:rPr>
          <w:rFonts w:ascii="Arial" w:hAnsi="Arial" w:cs="Helvetica"/>
          <w:sz w:val="22"/>
          <w:szCs w:val="22"/>
        </w:rPr>
        <w:t xml:space="preserve">remote </w:t>
      </w:r>
      <w:proofErr w:type="spellStart"/>
      <w:r w:rsidRPr="00DF14AC">
        <w:rPr>
          <w:rFonts w:ascii="Arial" w:hAnsi="Arial" w:cs="Helvetica"/>
          <w:sz w:val="22"/>
          <w:szCs w:val="22"/>
        </w:rPr>
        <w:t>LaTeX</w:t>
      </w:r>
      <w:proofErr w:type="spellEnd"/>
      <w:r w:rsidRPr="00DF14AC">
        <w:rPr>
          <w:rFonts w:ascii="Arial" w:hAnsi="Arial" w:cs="Helvetica"/>
          <w:sz w:val="22"/>
          <w:szCs w:val="22"/>
        </w:rPr>
        <w:t xml:space="preserve"> compil</w:t>
      </w:r>
      <w:r w:rsidR="00BE2FBE">
        <w:rPr>
          <w:rFonts w:ascii="Arial" w:hAnsi="Arial" w:cs="Helvetica"/>
          <w:sz w:val="22"/>
          <w:szCs w:val="22"/>
        </w:rPr>
        <w:t>ation to publication quality.</w:t>
      </w:r>
    </w:p>
    <w:sectPr w:rsidR="002F2960" w:rsidRPr="00DF14AC" w:rsidSect="007F217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7D"/>
    <w:rsid w:val="00020C88"/>
    <w:rsid w:val="000474D1"/>
    <w:rsid w:val="000A05DD"/>
    <w:rsid w:val="000E6692"/>
    <w:rsid w:val="001155A3"/>
    <w:rsid w:val="001E193C"/>
    <w:rsid w:val="001F48D0"/>
    <w:rsid w:val="001F667A"/>
    <w:rsid w:val="0021723B"/>
    <w:rsid w:val="002F2960"/>
    <w:rsid w:val="0033180F"/>
    <w:rsid w:val="003435B4"/>
    <w:rsid w:val="00382829"/>
    <w:rsid w:val="003C3222"/>
    <w:rsid w:val="003E7793"/>
    <w:rsid w:val="003F6C7E"/>
    <w:rsid w:val="0046186E"/>
    <w:rsid w:val="00496132"/>
    <w:rsid w:val="004B61AF"/>
    <w:rsid w:val="004E1F1C"/>
    <w:rsid w:val="00517232"/>
    <w:rsid w:val="00544AAB"/>
    <w:rsid w:val="005915F7"/>
    <w:rsid w:val="005A5094"/>
    <w:rsid w:val="005F63C1"/>
    <w:rsid w:val="0067298D"/>
    <w:rsid w:val="00681AA2"/>
    <w:rsid w:val="006C7DA4"/>
    <w:rsid w:val="006D2F7E"/>
    <w:rsid w:val="006D32B8"/>
    <w:rsid w:val="00747463"/>
    <w:rsid w:val="0078027F"/>
    <w:rsid w:val="007A1C15"/>
    <w:rsid w:val="007F217D"/>
    <w:rsid w:val="00807312"/>
    <w:rsid w:val="008871AB"/>
    <w:rsid w:val="009032EA"/>
    <w:rsid w:val="009C2013"/>
    <w:rsid w:val="009D4CDA"/>
    <w:rsid w:val="00A07CAE"/>
    <w:rsid w:val="00AD2165"/>
    <w:rsid w:val="00AE47F2"/>
    <w:rsid w:val="00AF1F92"/>
    <w:rsid w:val="00B9171B"/>
    <w:rsid w:val="00BE2FBE"/>
    <w:rsid w:val="00BE32B6"/>
    <w:rsid w:val="00BE6F7B"/>
    <w:rsid w:val="00C5266D"/>
    <w:rsid w:val="00C63D54"/>
    <w:rsid w:val="00CC5142"/>
    <w:rsid w:val="00D26447"/>
    <w:rsid w:val="00D4106C"/>
    <w:rsid w:val="00DC0E84"/>
    <w:rsid w:val="00DF14AC"/>
    <w:rsid w:val="00E518B3"/>
    <w:rsid w:val="00EC3FC9"/>
    <w:rsid w:val="00F45B26"/>
    <w:rsid w:val="00F53828"/>
    <w:rsid w:val="00F57026"/>
    <w:rsid w:val="00F95CB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BC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ssorComment">
    <w:name w:val="Assessor Comment"/>
    <w:basedOn w:val="Normal"/>
    <w:rsid w:val="00BE32B6"/>
    <w:pPr>
      <w:pBdr>
        <w:top w:val="single" w:sz="6" w:space="5" w:color="auto"/>
        <w:left w:val="single" w:sz="6" w:space="4" w:color="auto"/>
        <w:bottom w:val="single" w:sz="6" w:space="5" w:color="auto"/>
        <w:right w:val="single" w:sz="6" w:space="4" w:color="auto"/>
      </w:pBdr>
      <w:shd w:val="clear" w:color="auto" w:fill="E6E6E6"/>
      <w:jc w:val="both"/>
    </w:pPr>
    <w:rPr>
      <w:rFonts w:ascii="Calibri" w:eastAsia="Cambria" w:hAnsi="Calibri" w:cs="Times New Roman"/>
    </w:rPr>
  </w:style>
  <w:style w:type="character" w:styleId="Hyperlink">
    <w:name w:val="Hyperlink"/>
    <w:basedOn w:val="DefaultParagraphFont"/>
    <w:uiPriority w:val="99"/>
    <w:unhideWhenUsed/>
    <w:rsid w:val="00382829"/>
    <w:rPr>
      <w:color w:val="0000FF" w:themeColor="hyperlink"/>
      <w:u w:val="single"/>
    </w:rPr>
  </w:style>
  <w:style w:type="paragraph" w:styleId="BalloonText">
    <w:name w:val="Balloon Text"/>
    <w:basedOn w:val="Normal"/>
    <w:link w:val="BalloonTextChar"/>
    <w:uiPriority w:val="99"/>
    <w:semiHidden/>
    <w:unhideWhenUsed/>
    <w:rsid w:val="00CC51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142"/>
    <w:rPr>
      <w:rFonts w:ascii="Lucida Grande" w:hAnsi="Lucida Grande" w:cs="Lucida Grande"/>
      <w:sz w:val="18"/>
      <w:szCs w:val="18"/>
    </w:rPr>
  </w:style>
  <w:style w:type="character" w:styleId="FollowedHyperlink">
    <w:name w:val="FollowedHyperlink"/>
    <w:basedOn w:val="DefaultParagraphFont"/>
    <w:uiPriority w:val="99"/>
    <w:semiHidden/>
    <w:unhideWhenUsed/>
    <w:rsid w:val="000A05D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ssorComment">
    <w:name w:val="Assessor Comment"/>
    <w:basedOn w:val="Normal"/>
    <w:rsid w:val="00BE32B6"/>
    <w:pPr>
      <w:pBdr>
        <w:top w:val="single" w:sz="6" w:space="5" w:color="auto"/>
        <w:left w:val="single" w:sz="6" w:space="4" w:color="auto"/>
        <w:bottom w:val="single" w:sz="6" w:space="5" w:color="auto"/>
        <w:right w:val="single" w:sz="6" w:space="4" w:color="auto"/>
      </w:pBdr>
      <w:shd w:val="clear" w:color="auto" w:fill="E6E6E6"/>
      <w:jc w:val="both"/>
    </w:pPr>
    <w:rPr>
      <w:rFonts w:ascii="Calibri" w:eastAsia="Cambria" w:hAnsi="Calibri" w:cs="Times New Roman"/>
    </w:rPr>
  </w:style>
  <w:style w:type="character" w:styleId="Hyperlink">
    <w:name w:val="Hyperlink"/>
    <w:basedOn w:val="DefaultParagraphFont"/>
    <w:uiPriority w:val="99"/>
    <w:unhideWhenUsed/>
    <w:rsid w:val="00382829"/>
    <w:rPr>
      <w:color w:val="0000FF" w:themeColor="hyperlink"/>
      <w:u w:val="single"/>
    </w:rPr>
  </w:style>
  <w:style w:type="paragraph" w:styleId="BalloonText">
    <w:name w:val="Balloon Text"/>
    <w:basedOn w:val="Normal"/>
    <w:link w:val="BalloonTextChar"/>
    <w:uiPriority w:val="99"/>
    <w:semiHidden/>
    <w:unhideWhenUsed/>
    <w:rsid w:val="00CC51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142"/>
    <w:rPr>
      <w:rFonts w:ascii="Lucida Grande" w:hAnsi="Lucida Grande" w:cs="Lucida Grande"/>
      <w:sz w:val="18"/>
      <w:szCs w:val="18"/>
    </w:rPr>
  </w:style>
  <w:style w:type="character" w:styleId="FollowedHyperlink">
    <w:name w:val="FollowedHyperlink"/>
    <w:basedOn w:val="DefaultParagraphFont"/>
    <w:uiPriority w:val="99"/>
    <w:semiHidden/>
    <w:unhideWhenUsed/>
    <w:rsid w:val="000A05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052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auerLab/ngsane/wiki/How-to-use-the-virtual-machine" TargetMode="External"/><Relationship Id="rId12" Type="http://schemas.openxmlformats.org/officeDocument/2006/relationships/hyperlink" Target="http://star.mit.edu/cluster/about.html" TargetMode="External"/><Relationship Id="rId13" Type="http://schemas.openxmlformats.org/officeDocument/2006/relationships/hyperlink" Target="https://raw.github.com/BauerLab/ngsane/master/doc/installation/setup" TargetMode="External"/><Relationship Id="rId14" Type="http://schemas.openxmlformats.org/officeDocument/2006/relationships/hyperlink" Target="https://github.com/BauerLab/ngsane/wiki/How-to-setup-ngsane" TargetMode="External"/><Relationship Id="rId15" Type="http://schemas.openxmlformats.org/officeDocument/2006/relationships/hyperlink" Target="https://github.com/BauerLab/ngsane/wiki/How-to-setup-ngsan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auerLab/ngsane/wiki/How-to-use-ngsane" TargetMode="External"/><Relationship Id="rId7" Type="http://schemas.openxmlformats.org/officeDocument/2006/relationships/hyperlink" Target="https://github.com/BauerLab/ngsane/wiki/HPC-Customization" TargetMode="External"/><Relationship Id="rId8" Type="http://schemas.openxmlformats.org/officeDocument/2006/relationships/hyperlink" Target="https://github.com/BauerLab/ngsane/wiki/How-to-make-a-mod" TargetMode="External"/><Relationship Id="rId9" Type="http://schemas.openxmlformats.org/officeDocument/2006/relationships/hyperlink" Target="https://github.com/BauerLab/ngsane/wiki/HPC-Customization" TargetMode="External"/><Relationship Id="rId10" Type="http://schemas.openxmlformats.org/officeDocument/2006/relationships/hyperlink" Target="http://wiki.galaxyproject.org/Lear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A040A-EEC7-F54C-BEA4-75242C48A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2158</Words>
  <Characters>12305</Characters>
  <Application>Microsoft Macintosh Word</Application>
  <DocSecurity>0</DocSecurity>
  <Lines>102</Lines>
  <Paragraphs>28</Paragraphs>
  <ScaleCrop>false</ScaleCrop>
  <Company>CSIRO</Company>
  <LinksUpToDate>false</LinksUpToDate>
  <CharactersWithSpaces>14435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Bauer</dc:creator>
  <cp:keywords/>
  <dc:description/>
  <cp:lastModifiedBy>Fabian Buske</cp:lastModifiedBy>
  <cp:revision>9</cp:revision>
  <dcterms:created xsi:type="dcterms:W3CDTF">2013-11-27T11:16:00Z</dcterms:created>
  <dcterms:modified xsi:type="dcterms:W3CDTF">2013-11-28T08:38:00Z</dcterms:modified>
</cp:coreProperties>
</file>